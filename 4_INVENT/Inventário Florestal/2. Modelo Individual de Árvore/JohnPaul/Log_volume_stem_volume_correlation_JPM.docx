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AB950" w14:textId="77777777" w:rsidR="008E6B09" w:rsidRDefault="008E6B09" w:rsidP="00E51C1F">
      <w:pPr>
        <w:ind w:firstLine="0"/>
      </w:pPr>
      <w:r w:rsidRPr="00E51C1F">
        <w:rPr>
          <w:b/>
        </w:rPr>
        <w:t>Title:</w:t>
      </w:r>
      <w:r w:rsidR="004A1318">
        <w:t xml:space="preserve"> </w:t>
      </w:r>
      <w:r w:rsidR="00E27593">
        <w:t>Assessing correlation between i</w:t>
      </w:r>
      <w:r>
        <w:t>ndividual stem</w:t>
      </w:r>
      <w:r w:rsidR="00875F9C">
        <w:t xml:space="preserve"> volume </w:t>
      </w:r>
      <w:r w:rsidR="00E27593">
        <w:t xml:space="preserve">and </w:t>
      </w:r>
      <w:r w:rsidR="00604C0A">
        <w:t>log</w:t>
      </w:r>
      <w:r w:rsidR="00134022">
        <w:t xml:space="preserve"> volume</w:t>
      </w:r>
      <w:r w:rsidR="00F131AF">
        <w:t>s</w:t>
      </w:r>
      <w:r w:rsidR="00955425">
        <w:t xml:space="preserve"> </w:t>
      </w:r>
      <w:r w:rsidR="00EF0E72">
        <w:t>using</w:t>
      </w:r>
      <w:r w:rsidR="002E649F">
        <w:t xml:space="preserve"> field-</w:t>
      </w:r>
      <w:r w:rsidR="00EF0E72">
        <w:t>based</w:t>
      </w:r>
      <w:r w:rsidR="002E649F">
        <w:t xml:space="preserve"> log scaling</w:t>
      </w:r>
      <w:r w:rsidR="00EF0E72">
        <w:t xml:space="preserve"> data</w:t>
      </w:r>
      <w:r w:rsidR="00604C0A">
        <w:t xml:space="preserve"> from eucalypt plantations</w:t>
      </w:r>
      <w:r w:rsidR="00C97DF8">
        <w:t>.</w:t>
      </w:r>
    </w:p>
    <w:p w14:paraId="38D40815" w14:textId="77777777" w:rsidR="002E649F" w:rsidRDefault="002E649F" w:rsidP="00784075"/>
    <w:p w14:paraId="3946D530" w14:textId="77777777" w:rsidR="00186053" w:rsidRPr="00186053" w:rsidRDefault="00186053" w:rsidP="00E51C1F">
      <w:pPr>
        <w:ind w:firstLine="0"/>
        <w:rPr>
          <w:lang w:val="pt-BR"/>
        </w:rPr>
      </w:pPr>
      <w:r w:rsidRPr="00E51C1F">
        <w:rPr>
          <w:b/>
          <w:lang w:val="pt-BR"/>
        </w:rPr>
        <w:t>Authors:</w:t>
      </w:r>
      <w:r w:rsidRPr="00186053">
        <w:rPr>
          <w:lang w:val="pt-BR"/>
        </w:rPr>
        <w:t xml:space="preserve"> André Gracioso Peres da Silva, Eric Bastos G</w:t>
      </w:r>
      <w:r w:rsidR="0015390C" w:rsidRPr="0015390C">
        <w:rPr>
          <w:lang w:val="pt-BR"/>
        </w:rPr>
        <w:t>ö</w:t>
      </w:r>
      <w:r w:rsidRPr="00186053">
        <w:rPr>
          <w:lang w:val="pt-BR"/>
        </w:rPr>
        <w:t>rgens, Danitiele Cristina</w:t>
      </w:r>
      <w:r w:rsidR="00492FB7">
        <w:rPr>
          <w:lang w:val="pt-BR"/>
        </w:rPr>
        <w:t xml:space="preserve"> França</w:t>
      </w:r>
      <w:r w:rsidRPr="00186053">
        <w:rPr>
          <w:lang w:val="pt-BR"/>
        </w:rPr>
        <w:t xml:space="preserve"> Laranja, Humberto Menechelli Filho,</w:t>
      </w:r>
      <w:r w:rsidR="000F153D">
        <w:rPr>
          <w:lang w:val="pt-BR"/>
        </w:rPr>
        <w:t xml:space="preserve"> John Paul McTague,</w:t>
      </w:r>
      <w:r w:rsidRPr="00186053">
        <w:rPr>
          <w:lang w:val="pt-BR"/>
        </w:rPr>
        <w:t xml:space="preserve"> Luiz Carlos Estraviz Rodriguez.</w:t>
      </w:r>
    </w:p>
    <w:p w14:paraId="6D6D57D2" w14:textId="77777777" w:rsidR="00186053" w:rsidRPr="00186053" w:rsidRDefault="00186053" w:rsidP="00784075">
      <w:pPr>
        <w:rPr>
          <w:lang w:val="pt-BR"/>
        </w:rPr>
      </w:pPr>
    </w:p>
    <w:p w14:paraId="16CEF4C6" w14:textId="77777777" w:rsidR="00186053" w:rsidRPr="00E51C1F" w:rsidRDefault="00186053" w:rsidP="00C708E6">
      <w:pPr>
        <w:ind w:firstLine="0"/>
      </w:pPr>
      <w:r w:rsidRPr="00C708E6">
        <w:rPr>
          <w:rStyle w:val="Heading1Char"/>
          <w:rFonts w:ascii="Arial" w:hAnsi="Arial" w:cs="Arial"/>
        </w:rPr>
        <w:t>Abstract:</w:t>
      </w:r>
      <w:r w:rsidR="00E51C1F" w:rsidRPr="00E51C1F">
        <w:t xml:space="preserve"> </w:t>
      </w:r>
      <w:r w:rsidR="00F131AF">
        <w:t>The main objective was to assess which log</w:t>
      </w:r>
      <w:r w:rsidR="004A4A19">
        <w:t xml:space="preserve"> section</w:t>
      </w:r>
      <w:r w:rsidR="00F131AF">
        <w:t xml:space="preserve"> along the stem of </w:t>
      </w:r>
      <w:r w:rsidR="00262E16">
        <w:rPr>
          <w:i/>
        </w:rPr>
        <w:t xml:space="preserve">Eucalyptus </w:t>
      </w:r>
      <w:r w:rsidR="00262E16" w:rsidRPr="00262E16">
        <w:t>sp.</w:t>
      </w:r>
      <w:r w:rsidR="00F131AF">
        <w:t xml:space="preserve"> trees would be most representative of</w:t>
      </w:r>
      <w:r w:rsidR="00E6527E">
        <w:t xml:space="preserve"> </w:t>
      </w:r>
      <w:r w:rsidR="00F131AF">
        <w:t>individual stem volume. The dataset was composed by 6130</w:t>
      </w:r>
      <w:r w:rsidR="00262E16">
        <w:t xml:space="preserve"> l</w:t>
      </w:r>
      <w:r w:rsidR="00F131AF">
        <w:t>og scaled trees</w:t>
      </w:r>
      <w:r w:rsidR="00262E16">
        <w:t>,</w:t>
      </w:r>
      <w:r w:rsidR="00F131AF">
        <w:t xml:space="preserve"> sampled from even-aged eucalypt plantations</w:t>
      </w:r>
      <w:r w:rsidR="00262E16">
        <w:t xml:space="preserve"> in Brazil</w:t>
      </w:r>
      <w:r w:rsidR="00F131AF">
        <w:t>, where diameter measurements were</w:t>
      </w:r>
      <w:r w:rsidR="00262E16">
        <w:t xml:space="preserve"> directly</w:t>
      </w:r>
      <w:r w:rsidR="00F131AF">
        <w:t xml:space="preserve"> taken</w:t>
      </w:r>
      <w:r w:rsidR="004A4A19">
        <w:t xml:space="preserve"> </w:t>
      </w:r>
      <w:r w:rsidR="00F131AF">
        <w:t>along the stem at every 1.2 meters. The Smalian formula was used to calculate the volume of each log, and the Pearson’s correlation statistic</w:t>
      </w:r>
      <w:r w:rsidR="00E6527E">
        <w:t xml:space="preserve"> (</w:t>
      </w:r>
      <w:r w:rsidR="00E6527E" w:rsidRPr="00B224B7">
        <w:rPr>
          <w:rFonts w:cs="Arial"/>
          <w:i/>
          <w:szCs w:val="20"/>
        </w:rPr>
        <w:t>ρ</w:t>
      </w:r>
      <w:r w:rsidR="00E6527E">
        <w:t>)</w:t>
      </w:r>
      <w:r w:rsidR="00F131AF">
        <w:t xml:space="preserve"> was used to assess the linear relationship between individual stem volume and log volumes</w:t>
      </w:r>
      <w:r w:rsidR="001B36E9">
        <w:t>, the latter strati</w:t>
      </w:r>
      <w:r w:rsidR="006F04D7">
        <w:t>fied based on absolute heights</w:t>
      </w:r>
      <w:r w:rsidR="00EE1E89">
        <w:t>.</w:t>
      </w:r>
      <w:r w:rsidR="00262E16">
        <w:t xml:space="preserve"> </w:t>
      </w:r>
      <w:r w:rsidR="00E6527E">
        <w:t>Best results were observed for logs belonging</w:t>
      </w:r>
      <w:r w:rsidR="006F04D7">
        <w:t xml:space="preserve"> to middle canopy (between 4.8 m and</w:t>
      </w:r>
      <w:r w:rsidR="00E6527E">
        <w:t xml:space="preserve"> 13.2 m; </w:t>
      </w:r>
      <w:r w:rsidR="00E6527E" w:rsidRPr="00B224B7">
        <w:rPr>
          <w:rFonts w:cs="Arial"/>
          <w:i/>
          <w:szCs w:val="20"/>
        </w:rPr>
        <w:t>ρ</w:t>
      </w:r>
      <w:r w:rsidR="00E6527E">
        <w:rPr>
          <w:rFonts w:cs="Arial"/>
          <w:szCs w:val="20"/>
        </w:rPr>
        <w:t xml:space="preserve"> </w:t>
      </w:r>
      <w:r w:rsidR="00E6527E" w:rsidRPr="00EE1E89">
        <w:rPr>
          <w:rFonts w:cs="Arial"/>
          <w:szCs w:val="20"/>
        </w:rPr>
        <w:t>&gt; 0.99</w:t>
      </w:r>
      <w:r w:rsidR="00746C5F">
        <w:rPr>
          <w:rFonts w:cs="Arial"/>
          <w:szCs w:val="20"/>
        </w:rPr>
        <w:t xml:space="preserve">), mainly </w:t>
      </w:r>
      <w:r w:rsidR="006F04D7">
        <w:rPr>
          <w:rFonts w:cs="Arial"/>
          <w:szCs w:val="20"/>
        </w:rPr>
        <w:t>due to the more uniform geometric shape of logs</w:t>
      </w:r>
      <w:r w:rsidR="00746C5F">
        <w:rPr>
          <w:rFonts w:cs="Arial"/>
          <w:szCs w:val="20"/>
        </w:rPr>
        <w:t>.</w:t>
      </w:r>
    </w:p>
    <w:p w14:paraId="1C910F8C" w14:textId="77777777" w:rsidR="00A200A2" w:rsidRDefault="00A200A2" w:rsidP="00C708E6">
      <w:pPr>
        <w:ind w:firstLine="0"/>
      </w:pPr>
      <w:r>
        <w:t>Keywords:</w:t>
      </w:r>
      <w:r w:rsidR="008E6B09">
        <w:t xml:space="preserve"> </w:t>
      </w:r>
      <w:r w:rsidR="000211C4">
        <w:t xml:space="preserve">point cloud data, stem form factor, </w:t>
      </w:r>
      <w:r w:rsidR="00E41BBF">
        <w:t>stand</w:t>
      </w:r>
      <w:r w:rsidR="008E6B09">
        <w:t xml:space="preserve"> volume</w:t>
      </w:r>
      <w:r w:rsidR="00DE26A6">
        <w:t>, forest management</w:t>
      </w:r>
      <w:r w:rsidR="0015390C">
        <w:t>.</w:t>
      </w:r>
    </w:p>
    <w:p w14:paraId="040E2982" w14:textId="77777777" w:rsidR="00784075" w:rsidRDefault="00784075" w:rsidP="005306C6"/>
    <w:p w14:paraId="2E5B03D2" w14:textId="77777777" w:rsidR="00AA4171" w:rsidRPr="00015150" w:rsidRDefault="00AA4171" w:rsidP="00726241">
      <w:pPr>
        <w:ind w:firstLine="0"/>
        <w:outlineLvl w:val="0"/>
        <w:rPr>
          <w:b/>
        </w:rPr>
      </w:pPr>
      <w:r w:rsidRPr="00015150">
        <w:rPr>
          <w:b/>
        </w:rPr>
        <w:t>Introduction</w:t>
      </w:r>
    </w:p>
    <w:p w14:paraId="74AE4D7A" w14:textId="77777777" w:rsidR="0022502E" w:rsidRDefault="0022502E" w:rsidP="00213C6A"/>
    <w:p w14:paraId="5DDF3861" w14:textId="77777777" w:rsidR="00502672" w:rsidRPr="00CE6695" w:rsidRDefault="00993332" w:rsidP="00F168AA">
      <w:pPr>
        <w:rPr>
          <w:rFonts w:cs="Arial"/>
          <w:szCs w:val="20"/>
        </w:rPr>
      </w:pPr>
      <w:r w:rsidRPr="00CE6695">
        <w:rPr>
          <w:rFonts w:cs="Arial"/>
          <w:szCs w:val="20"/>
        </w:rPr>
        <w:t>The area of forest</w:t>
      </w:r>
      <w:r w:rsidR="00401B87" w:rsidRPr="00CE6695">
        <w:rPr>
          <w:rFonts w:cs="Arial"/>
          <w:szCs w:val="20"/>
        </w:rPr>
        <w:t xml:space="preserve"> plantations</w:t>
      </w:r>
      <w:r w:rsidRPr="00CE6695">
        <w:rPr>
          <w:rFonts w:cs="Arial"/>
          <w:szCs w:val="20"/>
        </w:rPr>
        <w:t xml:space="preserve"> around the world</w:t>
      </w:r>
      <w:r w:rsidR="00401B87" w:rsidRPr="00CE6695">
        <w:rPr>
          <w:rFonts w:cs="Arial"/>
          <w:szCs w:val="20"/>
        </w:rPr>
        <w:t xml:space="preserve"> </w:t>
      </w:r>
      <w:r w:rsidRPr="00CE6695">
        <w:rPr>
          <w:rFonts w:cs="Arial"/>
          <w:szCs w:val="20"/>
        </w:rPr>
        <w:t>has</w:t>
      </w:r>
      <w:r w:rsidR="00401B87" w:rsidRPr="00CE6695">
        <w:rPr>
          <w:rFonts w:cs="Arial"/>
          <w:szCs w:val="20"/>
        </w:rPr>
        <w:t xml:space="preserve"> expanded</w:t>
      </w:r>
      <w:r w:rsidRPr="00CE6695">
        <w:rPr>
          <w:rFonts w:cs="Arial"/>
          <w:szCs w:val="20"/>
        </w:rPr>
        <w:t xml:space="preserve"> r</w:t>
      </w:r>
      <w:r w:rsidR="00A772C7" w:rsidRPr="00CE6695">
        <w:rPr>
          <w:rFonts w:cs="Arial"/>
          <w:szCs w:val="20"/>
        </w:rPr>
        <w:t>apidly</w:t>
      </w:r>
      <w:r w:rsidRPr="00CE6695">
        <w:rPr>
          <w:rFonts w:cs="Arial"/>
          <w:szCs w:val="20"/>
        </w:rPr>
        <w:t xml:space="preserve"> (</w:t>
      </w:r>
      <w:r w:rsidR="00502672" w:rsidRPr="00CE6695">
        <w:rPr>
          <w:rFonts w:cs="Arial"/>
          <w:szCs w:val="20"/>
        </w:rPr>
        <w:t xml:space="preserve">e.g., from </w:t>
      </w:r>
      <w:r w:rsidR="002173CB" w:rsidRPr="00CE6695">
        <w:rPr>
          <w:rFonts w:cs="Arial"/>
          <w:szCs w:val="20"/>
        </w:rPr>
        <w:t>167.5 to 277.9 million hectares</w:t>
      </w:r>
      <w:r w:rsidR="00A772C7" w:rsidRPr="00CE6695">
        <w:rPr>
          <w:rFonts w:cs="Arial"/>
          <w:szCs w:val="20"/>
        </w:rPr>
        <w:t xml:space="preserve"> </w:t>
      </w:r>
      <w:r w:rsidR="00502672" w:rsidRPr="00CE6695">
        <w:rPr>
          <w:rFonts w:cs="Arial"/>
          <w:szCs w:val="20"/>
        </w:rPr>
        <w:t>in</w:t>
      </w:r>
      <w:r w:rsidR="00A772C7" w:rsidRPr="00CE6695">
        <w:rPr>
          <w:rFonts w:cs="Arial"/>
          <w:szCs w:val="20"/>
        </w:rPr>
        <w:t xml:space="preserve"> 2010-2015</w:t>
      </w:r>
      <w:r w:rsidR="00EE3214" w:rsidRPr="00CE6695">
        <w:rPr>
          <w:rFonts w:cs="Arial"/>
          <w:szCs w:val="20"/>
        </w:rPr>
        <w:t xml:space="preserve">) contributing to </w:t>
      </w:r>
      <w:r w:rsidR="00B10729" w:rsidRPr="00CE6695">
        <w:rPr>
          <w:rFonts w:cs="Arial"/>
          <w:szCs w:val="20"/>
        </w:rPr>
        <w:t xml:space="preserve">supply </w:t>
      </w:r>
      <w:r w:rsidR="0043195A" w:rsidRPr="00CE6695">
        <w:rPr>
          <w:rFonts w:cs="Arial"/>
          <w:szCs w:val="20"/>
        </w:rPr>
        <w:t xml:space="preserve">the </w:t>
      </w:r>
      <w:r w:rsidR="00EE3214" w:rsidRPr="00CE6695">
        <w:rPr>
          <w:rFonts w:cs="Arial"/>
          <w:szCs w:val="20"/>
        </w:rPr>
        <w:t xml:space="preserve">world’s timber and fiber </w:t>
      </w:r>
      <w:r w:rsidR="008A7EF9" w:rsidRPr="00CE6695">
        <w:rPr>
          <w:rFonts w:cs="Arial"/>
          <w:szCs w:val="20"/>
        </w:rPr>
        <w:t>needs</w:t>
      </w:r>
      <w:r w:rsidR="000C4725" w:rsidRPr="00CE6695">
        <w:rPr>
          <w:rFonts w:cs="Arial"/>
          <w:szCs w:val="20"/>
        </w:rPr>
        <w:t xml:space="preserve"> </w:t>
      </w:r>
      <w:r w:rsidR="001D5B27" w:rsidRPr="00CE6695">
        <w:rPr>
          <w:rFonts w:cs="Arial"/>
          <w:szCs w:val="20"/>
        </w:rPr>
        <w:t>(</w:t>
      </w:r>
      <w:r w:rsidR="000C4725" w:rsidRPr="00CE6695">
        <w:rPr>
          <w:rFonts w:cs="Arial"/>
          <w:szCs w:val="20"/>
        </w:rPr>
        <w:t>Pain et al., 2015</w:t>
      </w:r>
      <w:r w:rsidR="001D5B27" w:rsidRPr="00CE6695">
        <w:rPr>
          <w:rFonts w:cs="Arial"/>
          <w:szCs w:val="20"/>
        </w:rPr>
        <w:t>)</w:t>
      </w:r>
      <w:r w:rsidR="00B10729" w:rsidRPr="00CE6695">
        <w:rPr>
          <w:rFonts w:cs="Arial"/>
          <w:szCs w:val="20"/>
        </w:rPr>
        <w:t>.</w:t>
      </w:r>
      <w:r w:rsidR="00036959" w:rsidRPr="00CE6695">
        <w:rPr>
          <w:rFonts w:cs="Arial"/>
          <w:szCs w:val="20"/>
        </w:rPr>
        <w:t xml:space="preserve"> For example, eucalypt plantations in Brazil produced</w:t>
      </w:r>
      <w:r w:rsidR="002416C0" w:rsidRPr="00CE6695">
        <w:rPr>
          <w:rFonts w:cs="Arial"/>
          <w:szCs w:val="20"/>
        </w:rPr>
        <w:t xml:space="preserve"> 87 million roundwood m³ in 2014, representing</w:t>
      </w:r>
      <w:r w:rsidR="00036959" w:rsidRPr="00CE6695">
        <w:rPr>
          <w:rFonts w:cs="Arial"/>
          <w:szCs w:val="20"/>
        </w:rPr>
        <w:t xml:space="preserve"> 63%</w:t>
      </w:r>
      <w:r w:rsidR="002416C0" w:rsidRPr="00CE6695">
        <w:rPr>
          <w:rFonts w:cs="Arial"/>
          <w:szCs w:val="20"/>
        </w:rPr>
        <w:t xml:space="preserve"> of</w:t>
      </w:r>
      <w:r w:rsidR="000211C4">
        <w:rPr>
          <w:rFonts w:cs="Arial"/>
          <w:szCs w:val="20"/>
        </w:rPr>
        <w:t xml:space="preserve"> total</w:t>
      </w:r>
      <w:r w:rsidR="002416C0" w:rsidRPr="00CE6695">
        <w:rPr>
          <w:rFonts w:cs="Arial"/>
          <w:szCs w:val="20"/>
        </w:rPr>
        <w:t xml:space="preserve"> national production (IBGE,</w:t>
      </w:r>
      <w:r w:rsidR="001A30EF" w:rsidRPr="00CE6695">
        <w:rPr>
          <w:rFonts w:cs="Arial"/>
          <w:szCs w:val="20"/>
        </w:rPr>
        <w:t xml:space="preserve"> </w:t>
      </w:r>
      <w:r w:rsidR="002416C0" w:rsidRPr="00CE6695">
        <w:rPr>
          <w:rFonts w:cs="Arial"/>
          <w:szCs w:val="20"/>
        </w:rPr>
        <w:t>2014</w:t>
      </w:r>
      <w:r w:rsidR="000211C4">
        <w:rPr>
          <w:rFonts w:cs="Arial"/>
          <w:szCs w:val="20"/>
        </w:rPr>
        <w:t>;</w:t>
      </w:r>
      <w:r w:rsidR="00DD7ECE">
        <w:rPr>
          <w:rFonts w:cs="Arial"/>
          <w:szCs w:val="20"/>
        </w:rPr>
        <w:t xml:space="preserve"> </w:t>
      </w:r>
      <w:r w:rsidR="00DD7ECE" w:rsidRPr="00CE6695">
        <w:t>Gonçalves et al., 2013</w:t>
      </w:r>
      <w:r w:rsidR="002416C0" w:rsidRPr="00CE6695">
        <w:rPr>
          <w:rFonts w:cs="Arial"/>
          <w:szCs w:val="20"/>
        </w:rPr>
        <w:t xml:space="preserve">). </w:t>
      </w:r>
      <w:r w:rsidR="005F52DB" w:rsidRPr="00CE6695">
        <w:rPr>
          <w:rFonts w:cs="Arial"/>
          <w:szCs w:val="20"/>
        </w:rPr>
        <w:t>Despite expanding, e</w:t>
      </w:r>
      <w:r w:rsidR="00B10729" w:rsidRPr="00CE6695">
        <w:rPr>
          <w:rFonts w:cs="Arial"/>
          <w:szCs w:val="20"/>
        </w:rPr>
        <w:t>xisting areas</w:t>
      </w:r>
      <w:r w:rsidR="00502672" w:rsidRPr="00CE6695">
        <w:rPr>
          <w:rFonts w:cs="Arial"/>
          <w:szCs w:val="20"/>
        </w:rPr>
        <w:t xml:space="preserve"> of planted forests</w:t>
      </w:r>
      <w:r w:rsidR="00B10729" w:rsidRPr="00CE6695">
        <w:rPr>
          <w:rFonts w:cs="Arial"/>
          <w:szCs w:val="20"/>
        </w:rPr>
        <w:t xml:space="preserve"> </w:t>
      </w:r>
      <w:r w:rsidR="005F52DB" w:rsidRPr="00CE6695">
        <w:rPr>
          <w:rFonts w:cs="Arial"/>
          <w:szCs w:val="20"/>
        </w:rPr>
        <w:t>need to be productive and managed sustainably so to avoid unnecessary land use conversions (Pain et al., 2015).</w:t>
      </w:r>
      <w:r w:rsidR="0013092A" w:rsidRPr="00CE6695">
        <w:rPr>
          <w:rFonts w:cs="Arial"/>
          <w:szCs w:val="20"/>
        </w:rPr>
        <w:t xml:space="preserve"> </w:t>
      </w:r>
    </w:p>
    <w:p w14:paraId="5782D334" w14:textId="77777777" w:rsidR="00802F2D" w:rsidRPr="00CE6695" w:rsidRDefault="008A7EF9" w:rsidP="00802788">
      <w:r w:rsidRPr="00CE6695">
        <w:rPr>
          <w:rFonts w:cs="Arial"/>
          <w:szCs w:val="20"/>
        </w:rPr>
        <w:t>In the context of forest management, inventory</w:t>
      </w:r>
      <w:r w:rsidR="00611738" w:rsidRPr="00CE6695">
        <w:rPr>
          <w:rFonts w:cs="Arial"/>
          <w:szCs w:val="20"/>
        </w:rPr>
        <w:t xml:space="preserve"> </w:t>
      </w:r>
      <w:r w:rsidR="007E181A" w:rsidRPr="00CE6695">
        <w:rPr>
          <w:rFonts w:cs="Arial"/>
          <w:szCs w:val="20"/>
        </w:rPr>
        <w:t xml:space="preserve">is </w:t>
      </w:r>
      <w:r w:rsidR="004C10CF" w:rsidRPr="00CE6695">
        <w:rPr>
          <w:rFonts w:cs="Arial"/>
          <w:szCs w:val="20"/>
        </w:rPr>
        <w:t xml:space="preserve">an </w:t>
      </w:r>
      <w:r w:rsidR="007E181A" w:rsidRPr="00CE6695">
        <w:rPr>
          <w:rFonts w:cs="Arial"/>
          <w:szCs w:val="20"/>
        </w:rPr>
        <w:t>essential</w:t>
      </w:r>
      <w:r w:rsidR="00502672" w:rsidRPr="00CE6695">
        <w:rPr>
          <w:rFonts w:cs="Arial"/>
          <w:szCs w:val="20"/>
        </w:rPr>
        <w:t xml:space="preserve"> activity</w:t>
      </w:r>
      <w:r w:rsidR="006A600C" w:rsidRPr="00CE6695">
        <w:rPr>
          <w:rFonts w:cs="Arial"/>
          <w:szCs w:val="20"/>
        </w:rPr>
        <w:t xml:space="preserve"> </w:t>
      </w:r>
      <w:r w:rsidR="007E181A" w:rsidRPr="00CE6695">
        <w:rPr>
          <w:rFonts w:cs="Arial"/>
          <w:szCs w:val="20"/>
        </w:rPr>
        <w:t xml:space="preserve">to comprehend </w:t>
      </w:r>
      <w:r w:rsidR="0014696B" w:rsidRPr="00CE6695">
        <w:rPr>
          <w:rFonts w:cs="Arial"/>
          <w:szCs w:val="20"/>
        </w:rPr>
        <w:t xml:space="preserve">the </w:t>
      </w:r>
      <w:r w:rsidR="007E181A" w:rsidRPr="00CE6695">
        <w:rPr>
          <w:rFonts w:cs="Arial"/>
          <w:szCs w:val="20"/>
        </w:rPr>
        <w:t>ecosystem stability</w:t>
      </w:r>
      <w:r w:rsidR="004C10CF" w:rsidRPr="00CE6695">
        <w:rPr>
          <w:rFonts w:cs="Arial"/>
          <w:szCs w:val="20"/>
        </w:rPr>
        <w:t xml:space="preserve"> (</w:t>
      </w:r>
      <w:r w:rsidR="005D656D" w:rsidRPr="00CE6695">
        <w:rPr>
          <w:rFonts w:cs="Arial"/>
          <w:szCs w:val="20"/>
        </w:rPr>
        <w:t>Pommerening, 2002</w:t>
      </w:r>
      <w:r w:rsidR="005D0168" w:rsidRPr="00CE6695">
        <w:rPr>
          <w:rFonts w:cs="Arial"/>
          <w:szCs w:val="20"/>
        </w:rPr>
        <w:t xml:space="preserve">; </w:t>
      </w:r>
      <w:r w:rsidR="00D15644" w:rsidRPr="00CE6695">
        <w:t>Binkley et al., 2002</w:t>
      </w:r>
      <w:r w:rsidR="004C10CF" w:rsidRPr="00CE6695">
        <w:rPr>
          <w:rFonts w:cs="Arial"/>
          <w:szCs w:val="20"/>
        </w:rPr>
        <w:t>)</w:t>
      </w:r>
      <w:r w:rsidR="004038FD" w:rsidRPr="00CE6695">
        <w:rPr>
          <w:rFonts w:cs="Arial"/>
          <w:szCs w:val="20"/>
        </w:rPr>
        <w:t xml:space="preserve">, </w:t>
      </w:r>
      <w:r w:rsidR="0046026C" w:rsidRPr="00CE6695">
        <w:rPr>
          <w:rFonts w:cs="Arial"/>
          <w:szCs w:val="20"/>
        </w:rPr>
        <w:t>to identify</w:t>
      </w:r>
      <w:r w:rsidR="004038FD" w:rsidRPr="00CE6695">
        <w:rPr>
          <w:rFonts w:cs="Arial"/>
          <w:szCs w:val="20"/>
        </w:rPr>
        <w:t xml:space="preserve"> </w:t>
      </w:r>
      <w:r w:rsidR="0046026C" w:rsidRPr="00CE6695">
        <w:rPr>
          <w:rFonts w:cs="Arial"/>
          <w:szCs w:val="20"/>
        </w:rPr>
        <w:t xml:space="preserve">environmental </w:t>
      </w:r>
      <w:r w:rsidR="004038FD" w:rsidRPr="00CE6695">
        <w:rPr>
          <w:rFonts w:cs="Arial"/>
          <w:szCs w:val="20"/>
        </w:rPr>
        <w:t xml:space="preserve">services </w:t>
      </w:r>
      <w:r w:rsidR="0046026C" w:rsidRPr="00CE6695">
        <w:rPr>
          <w:rFonts w:cs="Arial"/>
          <w:szCs w:val="20"/>
        </w:rPr>
        <w:t>potentiality</w:t>
      </w:r>
      <w:r w:rsidR="004C10CF" w:rsidRPr="00CE6695">
        <w:rPr>
          <w:rFonts w:cs="Arial"/>
          <w:szCs w:val="20"/>
        </w:rPr>
        <w:t xml:space="preserve"> (</w:t>
      </w:r>
      <w:r w:rsidR="00254568" w:rsidRPr="00CE6695">
        <w:t>Patenaude</w:t>
      </w:r>
      <w:r w:rsidR="00254568" w:rsidRPr="00CE6695">
        <w:rPr>
          <w:rFonts w:cs="Arial"/>
          <w:szCs w:val="20"/>
        </w:rPr>
        <w:t xml:space="preserve"> et al., 2005; </w:t>
      </w:r>
      <w:r w:rsidR="005E08A7" w:rsidRPr="00CE6695">
        <w:rPr>
          <w:rFonts w:cs="Arial"/>
          <w:szCs w:val="20"/>
        </w:rPr>
        <w:t>Silva et al., 2014</w:t>
      </w:r>
      <w:r w:rsidR="004C10CF" w:rsidRPr="00CE6695">
        <w:rPr>
          <w:rFonts w:cs="Arial"/>
          <w:szCs w:val="20"/>
        </w:rPr>
        <w:t>)</w:t>
      </w:r>
      <w:r w:rsidR="004038FD" w:rsidRPr="00CE6695">
        <w:rPr>
          <w:rFonts w:cs="Arial"/>
          <w:szCs w:val="20"/>
        </w:rPr>
        <w:t>,</w:t>
      </w:r>
      <w:r w:rsidR="00027273" w:rsidRPr="00CE6695">
        <w:rPr>
          <w:rFonts w:cs="Arial"/>
          <w:szCs w:val="20"/>
        </w:rPr>
        <w:t xml:space="preserve"> to dimension timing of harvesting (</w:t>
      </w:r>
      <w:r w:rsidR="00E115EF" w:rsidRPr="00CE6695">
        <w:t xml:space="preserve">Diaz-Balteiro et al., 2009; </w:t>
      </w:r>
      <w:r w:rsidR="0053454F" w:rsidRPr="00CE6695">
        <w:t>McDill et al., 2016</w:t>
      </w:r>
      <w:r w:rsidR="00027273" w:rsidRPr="00CE6695">
        <w:rPr>
          <w:rFonts w:cs="Arial"/>
          <w:szCs w:val="20"/>
        </w:rPr>
        <w:t>) and to asse</w:t>
      </w:r>
      <w:r w:rsidR="00A14754">
        <w:rPr>
          <w:rFonts w:cs="Arial"/>
          <w:szCs w:val="20"/>
        </w:rPr>
        <w:t xml:space="preserve">ss economic </w:t>
      </w:r>
      <w:r w:rsidR="00D928EB">
        <w:rPr>
          <w:rFonts w:cs="Arial"/>
          <w:szCs w:val="20"/>
        </w:rPr>
        <w:t>aspects of the asset</w:t>
      </w:r>
      <w:r w:rsidR="00027273" w:rsidRPr="00CE6695">
        <w:rPr>
          <w:rFonts w:cs="Arial"/>
          <w:szCs w:val="20"/>
        </w:rPr>
        <w:t xml:space="preserve"> (</w:t>
      </w:r>
      <w:r w:rsidR="0053454F" w:rsidRPr="00CE6695">
        <w:t>Rode et al., 2014</w:t>
      </w:r>
      <w:r w:rsidR="006A600C" w:rsidRPr="00CE6695">
        <w:t>;</w:t>
      </w:r>
      <w:r w:rsidR="006A600C" w:rsidRPr="00CE6695">
        <w:rPr>
          <w:rFonts w:cs="Arial"/>
          <w:szCs w:val="20"/>
        </w:rPr>
        <w:t xml:space="preserve"> Zhou et al., 2013l</w:t>
      </w:r>
      <w:r w:rsidR="00603B16" w:rsidRPr="00CE6695">
        <w:rPr>
          <w:rFonts w:cs="Arial"/>
          <w:szCs w:val="20"/>
        </w:rPr>
        <w:t>).</w:t>
      </w:r>
      <w:r w:rsidR="00502672" w:rsidRPr="00CE6695">
        <w:rPr>
          <w:rFonts w:cs="Arial"/>
          <w:szCs w:val="20"/>
        </w:rPr>
        <w:t xml:space="preserve"> </w:t>
      </w:r>
      <w:r w:rsidR="006A600C" w:rsidRPr="00CE6695">
        <w:rPr>
          <w:rFonts w:cs="Arial"/>
          <w:szCs w:val="20"/>
        </w:rPr>
        <w:t>Among</w:t>
      </w:r>
      <w:r w:rsidR="00802F2D" w:rsidRPr="00CE6695">
        <w:rPr>
          <w:rFonts w:cs="Arial"/>
          <w:szCs w:val="20"/>
        </w:rPr>
        <w:t xml:space="preserve"> forest</w:t>
      </w:r>
      <w:r w:rsidR="006A600C" w:rsidRPr="00CE6695">
        <w:rPr>
          <w:rFonts w:cs="Arial"/>
          <w:szCs w:val="20"/>
        </w:rPr>
        <w:t xml:space="preserve"> attributes</w:t>
      </w:r>
      <w:r w:rsidR="00802F2D" w:rsidRPr="00CE6695">
        <w:rPr>
          <w:rFonts w:cs="Arial"/>
          <w:szCs w:val="20"/>
        </w:rPr>
        <w:t>,</w:t>
      </w:r>
      <w:r w:rsidR="006A600C" w:rsidRPr="00CE6695">
        <w:rPr>
          <w:rFonts w:cs="Arial"/>
          <w:szCs w:val="20"/>
        </w:rPr>
        <w:t xml:space="preserve"> </w:t>
      </w:r>
      <w:r w:rsidR="00802F2D" w:rsidRPr="00CE6695">
        <w:rPr>
          <w:rFonts w:cs="Arial"/>
          <w:szCs w:val="20"/>
        </w:rPr>
        <w:t>stand</w:t>
      </w:r>
      <w:r w:rsidR="00186053" w:rsidRPr="00CE6695">
        <w:rPr>
          <w:rFonts w:cs="Arial"/>
          <w:szCs w:val="20"/>
        </w:rPr>
        <w:t xml:space="preserve"> </w:t>
      </w:r>
      <w:r w:rsidR="004A706A" w:rsidRPr="00CE6695">
        <w:rPr>
          <w:rFonts w:cs="Arial"/>
          <w:szCs w:val="20"/>
        </w:rPr>
        <w:t xml:space="preserve">stem </w:t>
      </w:r>
      <w:r w:rsidR="00802F2D" w:rsidRPr="00CE6695">
        <w:rPr>
          <w:rFonts w:cs="Arial"/>
          <w:szCs w:val="20"/>
        </w:rPr>
        <w:t>v</w:t>
      </w:r>
      <w:r w:rsidR="00186053" w:rsidRPr="00CE6695">
        <w:rPr>
          <w:rFonts w:cs="Arial"/>
          <w:szCs w:val="20"/>
        </w:rPr>
        <w:t>olume</w:t>
      </w:r>
      <w:r w:rsidR="00802F2D" w:rsidRPr="00CE6695">
        <w:rPr>
          <w:rFonts w:cs="Arial"/>
          <w:szCs w:val="20"/>
        </w:rPr>
        <w:t xml:space="preserve"> is </w:t>
      </w:r>
      <w:r w:rsidR="00802F2D" w:rsidRPr="00CE6695">
        <w:rPr>
          <w:rFonts w:cs="Arial"/>
          <w:szCs w:val="20"/>
        </w:rPr>
        <w:lastRenderedPageBreak/>
        <w:t xml:space="preserve">one of most inventoried ones </w:t>
      </w:r>
      <w:r w:rsidR="00101F7A" w:rsidRPr="00CE6695">
        <w:rPr>
          <w:rFonts w:cs="Arial"/>
          <w:szCs w:val="20"/>
        </w:rPr>
        <w:t>(</w:t>
      </w:r>
      <w:r w:rsidR="00186053" w:rsidRPr="00CE6695">
        <w:rPr>
          <w:rFonts w:cs="Arial"/>
          <w:szCs w:val="20"/>
        </w:rPr>
        <w:t>G</w:t>
      </w:r>
      <w:r w:rsidR="005D0168" w:rsidRPr="00CE6695">
        <w:t>ö</w:t>
      </w:r>
      <w:r w:rsidR="00186053" w:rsidRPr="00CE6695">
        <w:rPr>
          <w:rFonts w:cs="Arial"/>
          <w:szCs w:val="20"/>
        </w:rPr>
        <w:t>rgens et al., 2015</w:t>
      </w:r>
      <w:r w:rsidR="00021FBC" w:rsidRPr="00CE6695">
        <w:rPr>
          <w:rFonts w:cs="Arial"/>
          <w:szCs w:val="20"/>
        </w:rPr>
        <w:t xml:space="preserve">; </w:t>
      </w:r>
      <w:r w:rsidR="000C2B65" w:rsidRPr="00CE6695">
        <w:rPr>
          <w:rFonts w:cs="Arial"/>
          <w:szCs w:val="20"/>
        </w:rPr>
        <w:t>Silva et al., 2015</w:t>
      </w:r>
      <w:r w:rsidR="00186053" w:rsidRPr="00CE6695">
        <w:rPr>
          <w:rFonts w:cs="Arial"/>
          <w:szCs w:val="20"/>
        </w:rPr>
        <w:t>).</w:t>
      </w:r>
      <w:r w:rsidR="00802F2D" w:rsidRPr="00CE6695">
        <w:rPr>
          <w:rFonts w:cs="Arial"/>
          <w:szCs w:val="20"/>
        </w:rPr>
        <w:t xml:space="preserve"> First, </w:t>
      </w:r>
      <w:r w:rsidR="000919AE" w:rsidRPr="00CE6695">
        <w:rPr>
          <w:rFonts w:cs="Arial"/>
          <w:szCs w:val="20"/>
        </w:rPr>
        <w:t>individual</w:t>
      </w:r>
      <w:r w:rsidR="004038FD" w:rsidRPr="00CE6695">
        <w:rPr>
          <w:rFonts w:cs="Arial"/>
          <w:szCs w:val="20"/>
        </w:rPr>
        <w:t xml:space="preserve"> stem</w:t>
      </w:r>
      <w:r w:rsidR="000919AE" w:rsidRPr="00CE6695">
        <w:rPr>
          <w:rFonts w:cs="Arial"/>
          <w:szCs w:val="20"/>
        </w:rPr>
        <w:t xml:space="preserve"> volume</w:t>
      </w:r>
      <w:r w:rsidR="00802788" w:rsidRPr="00CE6695">
        <w:rPr>
          <w:rFonts w:cs="Arial"/>
          <w:szCs w:val="20"/>
        </w:rPr>
        <w:t>s are</w:t>
      </w:r>
      <w:r w:rsidR="000919AE" w:rsidRPr="00CE6695">
        <w:rPr>
          <w:rFonts w:cs="Arial"/>
          <w:szCs w:val="20"/>
        </w:rPr>
        <w:t xml:space="preserve"> </w:t>
      </w:r>
      <w:r w:rsidR="00021FBC" w:rsidRPr="00CE6695">
        <w:rPr>
          <w:rFonts w:cs="Arial"/>
          <w:szCs w:val="20"/>
        </w:rPr>
        <w:t>modeled</w:t>
      </w:r>
      <w:r w:rsidR="000919AE" w:rsidRPr="00CE6695">
        <w:rPr>
          <w:rFonts w:cs="Arial"/>
          <w:szCs w:val="20"/>
        </w:rPr>
        <w:t xml:space="preserve"> </w:t>
      </w:r>
      <w:r w:rsidR="00BA3D0B" w:rsidRPr="00CE6695">
        <w:rPr>
          <w:rFonts w:cs="Arial"/>
          <w:szCs w:val="20"/>
        </w:rPr>
        <w:t>through</w:t>
      </w:r>
      <w:r w:rsidR="007177F4" w:rsidRPr="00CE6695">
        <w:rPr>
          <w:rFonts w:cs="Arial"/>
          <w:szCs w:val="20"/>
        </w:rPr>
        <w:t xml:space="preserve"> </w:t>
      </w:r>
      <w:r w:rsidR="00021FBC" w:rsidRPr="00CE6695">
        <w:rPr>
          <w:rFonts w:cs="Arial"/>
          <w:szCs w:val="20"/>
        </w:rPr>
        <w:t>relationships</w:t>
      </w:r>
      <w:r w:rsidR="007177F4" w:rsidRPr="00CE6695">
        <w:rPr>
          <w:rFonts w:cs="Arial"/>
          <w:szCs w:val="20"/>
        </w:rPr>
        <w:t xml:space="preserve"> </w:t>
      </w:r>
      <w:r w:rsidR="00727B44" w:rsidRPr="00CE6695">
        <w:rPr>
          <w:rFonts w:cs="Arial"/>
          <w:szCs w:val="20"/>
        </w:rPr>
        <w:t>based on</w:t>
      </w:r>
      <w:r w:rsidR="005E08A7" w:rsidRPr="00CE6695">
        <w:rPr>
          <w:rFonts w:cs="Arial"/>
          <w:szCs w:val="20"/>
        </w:rPr>
        <w:t xml:space="preserve"> </w:t>
      </w:r>
      <w:r w:rsidR="00802788" w:rsidRPr="00CE6695">
        <w:rPr>
          <w:rFonts w:cs="Arial"/>
          <w:szCs w:val="20"/>
        </w:rPr>
        <w:t>a</w:t>
      </w:r>
      <w:r w:rsidR="007D03B7" w:rsidRPr="00CE6695">
        <w:rPr>
          <w:rFonts w:cs="Arial"/>
          <w:szCs w:val="20"/>
        </w:rPr>
        <w:t>ttributes</w:t>
      </w:r>
      <w:r w:rsidR="00021FBC" w:rsidRPr="00CE6695">
        <w:rPr>
          <w:rFonts w:cs="Arial"/>
          <w:szCs w:val="20"/>
        </w:rPr>
        <w:t xml:space="preserve"> such as</w:t>
      </w:r>
      <w:r w:rsidR="000919AE" w:rsidRPr="00CE6695">
        <w:rPr>
          <w:rFonts w:cs="Arial"/>
          <w:szCs w:val="20"/>
        </w:rPr>
        <w:t xml:space="preserve"> height</w:t>
      </w:r>
      <w:r w:rsidR="00727B44" w:rsidRPr="00CE6695">
        <w:rPr>
          <w:rFonts w:cs="Arial"/>
          <w:szCs w:val="20"/>
        </w:rPr>
        <w:t>,</w:t>
      </w:r>
      <w:r w:rsidR="0022502E" w:rsidRPr="00CE6695">
        <w:rPr>
          <w:rFonts w:cs="Arial"/>
          <w:szCs w:val="20"/>
        </w:rPr>
        <w:t xml:space="preserve"> diameter</w:t>
      </w:r>
      <w:r w:rsidR="00727B44" w:rsidRPr="00CE6695">
        <w:rPr>
          <w:rFonts w:cs="Arial"/>
          <w:szCs w:val="20"/>
        </w:rPr>
        <w:t xml:space="preserve"> and </w:t>
      </w:r>
      <w:r w:rsidR="000C4725" w:rsidRPr="00CE6695">
        <w:rPr>
          <w:rFonts w:cs="Arial"/>
          <w:szCs w:val="20"/>
        </w:rPr>
        <w:t>stem form</w:t>
      </w:r>
      <w:r w:rsidR="004A706A" w:rsidRPr="00CE6695">
        <w:rPr>
          <w:rFonts w:cs="Arial"/>
          <w:szCs w:val="20"/>
        </w:rPr>
        <w:t xml:space="preserve"> </w:t>
      </w:r>
      <w:r w:rsidR="004A706A" w:rsidRPr="00CE6695">
        <w:t>(</w:t>
      </w:r>
      <w:r w:rsidR="000821D2" w:rsidRPr="00CE6695">
        <w:rPr>
          <w:rFonts w:cs="Arial"/>
          <w:szCs w:val="20"/>
        </w:rPr>
        <w:t xml:space="preserve">Ketterings et al., 2001; </w:t>
      </w:r>
      <w:r w:rsidR="00931AE2" w:rsidRPr="00CE6695">
        <w:rPr>
          <w:rFonts w:cs="Arial"/>
          <w:szCs w:val="20"/>
        </w:rPr>
        <w:t xml:space="preserve">Lefsky and McHale, 2008; </w:t>
      </w:r>
      <w:r w:rsidR="004A706A" w:rsidRPr="00CE6695">
        <w:t>Schumacher and Hall, 1933)</w:t>
      </w:r>
      <w:r w:rsidR="004A706A" w:rsidRPr="00CE6695">
        <w:rPr>
          <w:rFonts w:cs="Arial"/>
          <w:szCs w:val="20"/>
        </w:rPr>
        <w:t>,</w:t>
      </w:r>
      <w:r w:rsidR="00802F2D" w:rsidRPr="00CE6695">
        <w:rPr>
          <w:rFonts w:cs="Arial"/>
          <w:szCs w:val="20"/>
        </w:rPr>
        <w:t xml:space="preserve"> then,</w:t>
      </w:r>
      <w:r w:rsidR="00802788" w:rsidRPr="00CE6695">
        <w:rPr>
          <w:rFonts w:cs="Arial"/>
          <w:szCs w:val="20"/>
        </w:rPr>
        <w:t xml:space="preserve"> they are</w:t>
      </w:r>
      <w:r w:rsidR="00BB1C6E" w:rsidRPr="00CE6695">
        <w:rPr>
          <w:rFonts w:cs="Arial"/>
          <w:szCs w:val="20"/>
        </w:rPr>
        <w:t xml:space="preserve"> </w:t>
      </w:r>
      <w:r w:rsidR="00802788" w:rsidRPr="00CE6695">
        <w:rPr>
          <w:rFonts w:cs="Arial"/>
          <w:szCs w:val="20"/>
        </w:rPr>
        <w:t>added up within sample</w:t>
      </w:r>
      <w:r w:rsidR="00955425" w:rsidRPr="00CE6695">
        <w:rPr>
          <w:rFonts w:cs="Arial"/>
          <w:szCs w:val="20"/>
        </w:rPr>
        <w:t>d</w:t>
      </w:r>
      <w:r w:rsidR="00802788" w:rsidRPr="00CE6695">
        <w:rPr>
          <w:rFonts w:cs="Arial"/>
          <w:szCs w:val="20"/>
        </w:rPr>
        <w:t xml:space="preserve"> plots</w:t>
      </w:r>
      <w:r w:rsidR="00BB1C6E" w:rsidRPr="00CE6695">
        <w:rPr>
          <w:rFonts w:cs="Arial"/>
          <w:szCs w:val="20"/>
        </w:rPr>
        <w:t xml:space="preserve"> and</w:t>
      </w:r>
      <w:r w:rsidR="00802788" w:rsidRPr="00CE6695">
        <w:rPr>
          <w:rFonts w:cs="Arial"/>
          <w:szCs w:val="20"/>
        </w:rPr>
        <w:t xml:space="preserve"> the</w:t>
      </w:r>
      <w:r w:rsidR="00802F2D" w:rsidRPr="00CE6695">
        <w:rPr>
          <w:rFonts w:cs="Arial"/>
          <w:szCs w:val="20"/>
        </w:rPr>
        <w:t xml:space="preserve"> plot</w:t>
      </w:r>
      <w:r w:rsidR="00802788" w:rsidRPr="00CE6695">
        <w:rPr>
          <w:rFonts w:cs="Arial"/>
          <w:szCs w:val="20"/>
        </w:rPr>
        <w:t xml:space="preserve"> volume</w:t>
      </w:r>
      <w:r w:rsidR="00802F2D" w:rsidRPr="00CE6695">
        <w:rPr>
          <w:rFonts w:cs="Arial"/>
          <w:szCs w:val="20"/>
        </w:rPr>
        <w:t>s are</w:t>
      </w:r>
      <w:r w:rsidR="00084DBC" w:rsidRPr="00CE6695">
        <w:rPr>
          <w:rFonts w:cs="Arial"/>
          <w:szCs w:val="20"/>
        </w:rPr>
        <w:t xml:space="preserve"> </w:t>
      </w:r>
      <w:r w:rsidR="00EF0E72" w:rsidRPr="00CE6695">
        <w:rPr>
          <w:rFonts w:cs="Arial"/>
          <w:szCs w:val="20"/>
        </w:rPr>
        <w:t xml:space="preserve">extrapolated to the </w:t>
      </w:r>
      <w:r w:rsidR="004A706A" w:rsidRPr="00CE6695">
        <w:rPr>
          <w:rFonts w:cs="Arial"/>
          <w:szCs w:val="20"/>
        </w:rPr>
        <w:t>stand</w:t>
      </w:r>
      <w:r w:rsidR="00EF0E72" w:rsidRPr="00CE6695">
        <w:rPr>
          <w:rFonts w:cs="Arial"/>
          <w:szCs w:val="20"/>
        </w:rPr>
        <w:t xml:space="preserve"> level (Campos and Leite, 2013</w:t>
      </w:r>
      <w:r w:rsidR="00A3408E" w:rsidRPr="00CE6695">
        <w:rPr>
          <w:rFonts w:cs="Arial"/>
          <w:szCs w:val="20"/>
        </w:rPr>
        <w:t>;</w:t>
      </w:r>
      <w:r w:rsidR="00494766" w:rsidRPr="00CE6695">
        <w:rPr>
          <w:rFonts w:cs="Arial"/>
          <w:szCs w:val="20"/>
        </w:rPr>
        <w:t xml:space="preserve"> Batista et al., 2014</w:t>
      </w:r>
      <w:r w:rsidR="00EF0E72" w:rsidRPr="00CE6695">
        <w:rPr>
          <w:rFonts w:cs="Arial"/>
          <w:szCs w:val="20"/>
        </w:rPr>
        <w:t>)</w:t>
      </w:r>
      <w:r w:rsidR="007177F4" w:rsidRPr="00CE6695">
        <w:t>.</w:t>
      </w:r>
    </w:p>
    <w:p w14:paraId="50ED564B" w14:textId="77777777" w:rsidR="001D7869" w:rsidRPr="00CE6695" w:rsidRDefault="008F5358" w:rsidP="00802788">
      <w:r>
        <w:t>The volume models</w:t>
      </w:r>
      <w:r w:rsidR="008D7E1E" w:rsidRPr="00CE6695">
        <w:rPr>
          <w:rFonts w:cs="Arial"/>
          <w:szCs w:val="20"/>
        </w:rPr>
        <w:t xml:space="preserve"> are </w:t>
      </w:r>
      <w:r>
        <w:rPr>
          <w:rFonts w:cs="Arial"/>
          <w:szCs w:val="20"/>
        </w:rPr>
        <w:t>built</w:t>
      </w:r>
      <w:r w:rsidR="00DB48E0" w:rsidRPr="00CE6695">
        <w:rPr>
          <w:rFonts w:cs="Arial"/>
          <w:szCs w:val="20"/>
        </w:rPr>
        <w:t xml:space="preserve"> </w:t>
      </w:r>
      <w:r>
        <w:rPr>
          <w:rFonts w:cs="Arial"/>
          <w:szCs w:val="20"/>
        </w:rPr>
        <w:t xml:space="preserve">based </w:t>
      </w:r>
      <w:r w:rsidR="00DB48E0" w:rsidRPr="00CE6695">
        <w:rPr>
          <w:rFonts w:cs="Arial"/>
          <w:szCs w:val="20"/>
        </w:rPr>
        <w:t>on</w:t>
      </w:r>
      <w:r w:rsidR="004A706A" w:rsidRPr="00CE6695">
        <w:rPr>
          <w:rFonts w:cs="Arial"/>
          <w:szCs w:val="20"/>
        </w:rPr>
        <w:t xml:space="preserve"> </w:t>
      </w:r>
      <w:r w:rsidR="00DB48E0" w:rsidRPr="00CE6695">
        <w:rPr>
          <w:rFonts w:cs="Arial"/>
          <w:szCs w:val="20"/>
        </w:rPr>
        <w:t xml:space="preserve">the </w:t>
      </w:r>
      <w:r w:rsidR="004A706A" w:rsidRPr="00CE6695">
        <w:rPr>
          <w:rFonts w:cs="Arial"/>
          <w:szCs w:val="20"/>
        </w:rPr>
        <w:t xml:space="preserve">log scaling </w:t>
      </w:r>
      <w:r>
        <w:rPr>
          <w:rFonts w:cs="Arial"/>
          <w:szCs w:val="20"/>
        </w:rPr>
        <w:t xml:space="preserve">data, which are obtained </w:t>
      </w:r>
      <w:r w:rsidR="00C00FBB" w:rsidRPr="00CE6695">
        <w:rPr>
          <w:rFonts w:cs="Arial"/>
          <w:szCs w:val="20"/>
        </w:rPr>
        <w:t>by</w:t>
      </w:r>
      <w:r w:rsidR="0014696B" w:rsidRPr="00CE6695">
        <w:rPr>
          <w:rFonts w:cs="Arial"/>
          <w:szCs w:val="20"/>
        </w:rPr>
        <w:t xml:space="preserve"> </w:t>
      </w:r>
      <w:r w:rsidR="00021FBC" w:rsidRPr="00CE6695">
        <w:rPr>
          <w:rFonts w:cs="Arial"/>
          <w:szCs w:val="20"/>
        </w:rPr>
        <w:t xml:space="preserve">cross </w:t>
      </w:r>
      <w:r w:rsidR="0014696B" w:rsidRPr="00CE6695">
        <w:rPr>
          <w:rFonts w:cs="Arial"/>
          <w:szCs w:val="20"/>
        </w:rPr>
        <w:t xml:space="preserve">sectioning the stem, </w:t>
      </w:r>
      <w:r w:rsidR="00BF7810" w:rsidRPr="00CE6695">
        <w:rPr>
          <w:rFonts w:cs="Arial"/>
          <w:szCs w:val="20"/>
        </w:rPr>
        <w:t xml:space="preserve">measuring </w:t>
      </w:r>
      <w:r w:rsidR="0014696B" w:rsidRPr="00CE6695">
        <w:rPr>
          <w:rFonts w:cs="Arial"/>
          <w:szCs w:val="20"/>
        </w:rPr>
        <w:t>the dimensions of each section</w:t>
      </w:r>
      <w:r w:rsidR="009E5DDD" w:rsidRPr="00CE6695">
        <w:rPr>
          <w:rFonts w:cs="Arial"/>
          <w:szCs w:val="20"/>
        </w:rPr>
        <w:t xml:space="preserve"> according to a scaling rule</w:t>
      </w:r>
      <w:r w:rsidR="00802F2D" w:rsidRPr="00CE6695">
        <w:rPr>
          <w:rFonts w:cs="Arial"/>
          <w:szCs w:val="20"/>
        </w:rPr>
        <w:t>,</w:t>
      </w:r>
      <w:r w:rsidR="0014696B" w:rsidRPr="00CE6695">
        <w:rPr>
          <w:rFonts w:cs="Arial"/>
          <w:szCs w:val="20"/>
        </w:rPr>
        <w:t xml:space="preserve"> </w:t>
      </w:r>
      <w:r w:rsidR="00BF7810" w:rsidRPr="00CE6695">
        <w:rPr>
          <w:rFonts w:cs="Arial"/>
          <w:szCs w:val="20"/>
        </w:rPr>
        <w:t xml:space="preserve">and summing </w:t>
      </w:r>
      <w:r w:rsidR="00021FBC" w:rsidRPr="00CE6695">
        <w:rPr>
          <w:rFonts w:cs="Arial"/>
          <w:szCs w:val="20"/>
        </w:rPr>
        <w:t>their volumes</w:t>
      </w:r>
      <w:r w:rsidR="00BF7810" w:rsidRPr="00CE6695">
        <w:rPr>
          <w:rFonts w:cs="Arial"/>
          <w:szCs w:val="20"/>
        </w:rPr>
        <w:t xml:space="preserve"> to obtain the</w:t>
      </w:r>
      <w:r w:rsidR="00021FBC" w:rsidRPr="00CE6695">
        <w:rPr>
          <w:rFonts w:cs="Arial"/>
          <w:szCs w:val="20"/>
        </w:rPr>
        <w:t xml:space="preserve"> individual</w:t>
      </w:r>
      <w:r w:rsidR="0014696B" w:rsidRPr="00CE6695">
        <w:rPr>
          <w:rFonts w:cs="Arial"/>
          <w:szCs w:val="20"/>
        </w:rPr>
        <w:t xml:space="preserve"> stem </w:t>
      </w:r>
      <w:r w:rsidR="00BF7810" w:rsidRPr="00CE6695">
        <w:rPr>
          <w:rFonts w:cs="Arial"/>
          <w:szCs w:val="20"/>
        </w:rPr>
        <w:t>volume</w:t>
      </w:r>
      <w:r w:rsidR="00802F2D" w:rsidRPr="00CE6695">
        <w:rPr>
          <w:rFonts w:cs="Arial"/>
          <w:szCs w:val="20"/>
        </w:rPr>
        <w:t>.</w:t>
      </w:r>
      <w:r w:rsidR="009E5DDD" w:rsidRPr="00CE6695">
        <w:rPr>
          <w:rFonts w:cs="Arial"/>
          <w:szCs w:val="20"/>
        </w:rPr>
        <w:t xml:space="preserve"> The scaling rule applied is dependent on the geometrical form of the stem (</w:t>
      </w:r>
      <w:r w:rsidR="009E5DDD" w:rsidRPr="00CE6695">
        <w:t>Cruz de León and Uranga-Valencia, 2013</w:t>
      </w:r>
      <w:r w:rsidR="009E5DDD" w:rsidRPr="00CE6695">
        <w:rPr>
          <w:rFonts w:cs="Arial"/>
          <w:szCs w:val="20"/>
        </w:rPr>
        <w:t>)</w:t>
      </w:r>
      <w:r w:rsidR="00084DBC" w:rsidRPr="00CE6695">
        <w:rPr>
          <w:rFonts w:cs="Arial"/>
          <w:szCs w:val="20"/>
        </w:rPr>
        <w:t>, being</w:t>
      </w:r>
      <w:r w:rsidR="004D68D0" w:rsidRPr="00CE6695">
        <w:rPr>
          <w:rFonts w:cs="Arial"/>
          <w:szCs w:val="20"/>
        </w:rPr>
        <w:t xml:space="preserve"> </w:t>
      </w:r>
      <w:r w:rsidR="00084DBC" w:rsidRPr="00CE6695">
        <w:rPr>
          <w:rFonts w:cs="Arial"/>
          <w:szCs w:val="20"/>
        </w:rPr>
        <w:t>log scaling</w:t>
      </w:r>
      <w:r w:rsidR="004D68D0" w:rsidRPr="00CE6695">
        <w:rPr>
          <w:rFonts w:cs="Arial"/>
          <w:szCs w:val="20"/>
        </w:rPr>
        <w:t xml:space="preserve"> the most common and popular direct method</w:t>
      </w:r>
      <w:r w:rsidR="001C23A5" w:rsidRPr="00CE6695">
        <w:rPr>
          <w:rFonts w:cs="Arial"/>
          <w:szCs w:val="20"/>
        </w:rPr>
        <w:t xml:space="preserve"> (Moskal and Zheng</w:t>
      </w:r>
      <w:r w:rsidR="00E51C1F" w:rsidRPr="00CE6695">
        <w:rPr>
          <w:rFonts w:cs="Arial"/>
          <w:szCs w:val="20"/>
        </w:rPr>
        <w:t>, 2012</w:t>
      </w:r>
      <w:r w:rsidR="001C23A5" w:rsidRPr="00CE6695">
        <w:rPr>
          <w:rFonts w:cs="Arial"/>
          <w:szCs w:val="20"/>
        </w:rPr>
        <w:t>)</w:t>
      </w:r>
      <w:r w:rsidR="00CB5C9F" w:rsidRPr="00CE6695">
        <w:rPr>
          <w:rFonts w:cs="Arial"/>
          <w:szCs w:val="20"/>
        </w:rPr>
        <w:t>. On the other hand, t</w:t>
      </w:r>
      <w:r w:rsidR="004D68D0" w:rsidRPr="00CE6695">
        <w:rPr>
          <w:rFonts w:cs="Arial"/>
          <w:szCs w:val="20"/>
        </w:rPr>
        <w:t>he direct</w:t>
      </w:r>
      <w:r w:rsidR="004F68A5" w:rsidRPr="00CE6695">
        <w:rPr>
          <w:rFonts w:cs="Arial"/>
          <w:szCs w:val="20"/>
        </w:rPr>
        <w:t xml:space="preserve"> </w:t>
      </w:r>
      <w:r w:rsidR="004D68D0" w:rsidRPr="00CE6695">
        <w:rPr>
          <w:rFonts w:cs="Arial"/>
          <w:szCs w:val="20"/>
        </w:rPr>
        <w:t>methods have</w:t>
      </w:r>
      <w:r w:rsidR="00021FBC" w:rsidRPr="00CE6695">
        <w:rPr>
          <w:rFonts w:cs="Arial"/>
          <w:szCs w:val="20"/>
        </w:rPr>
        <w:t xml:space="preserve"> </w:t>
      </w:r>
      <w:r w:rsidR="00611738" w:rsidRPr="00CE6695">
        <w:rPr>
          <w:rFonts w:cs="Arial"/>
          <w:szCs w:val="20"/>
        </w:rPr>
        <w:t>significant</w:t>
      </w:r>
      <w:r w:rsidR="005E08A7" w:rsidRPr="00CE6695">
        <w:rPr>
          <w:rFonts w:cs="Arial"/>
          <w:szCs w:val="20"/>
        </w:rPr>
        <w:t xml:space="preserve"> </w:t>
      </w:r>
      <w:r w:rsidR="00611738" w:rsidRPr="00CE6695">
        <w:rPr>
          <w:rFonts w:cs="Arial"/>
          <w:szCs w:val="20"/>
        </w:rPr>
        <w:t>drawbacks such as being</w:t>
      </w:r>
      <w:r w:rsidR="00021FBC" w:rsidRPr="00CE6695">
        <w:rPr>
          <w:rFonts w:cs="Arial"/>
          <w:szCs w:val="20"/>
        </w:rPr>
        <w:t xml:space="preserve"> time consuming and dependent</w:t>
      </w:r>
      <w:r w:rsidR="004F68A5" w:rsidRPr="00CE6695">
        <w:rPr>
          <w:rFonts w:cs="Arial"/>
          <w:szCs w:val="20"/>
        </w:rPr>
        <w:t xml:space="preserve"> on cutting </w:t>
      </w:r>
      <w:r w:rsidR="00021FBC" w:rsidRPr="00CE6695">
        <w:rPr>
          <w:rFonts w:cs="Arial"/>
          <w:szCs w:val="20"/>
        </w:rPr>
        <w:t xml:space="preserve">down the trees for </w:t>
      </w:r>
      <w:r w:rsidR="008D7E1E" w:rsidRPr="00CE6695">
        <w:rPr>
          <w:rFonts w:cs="Arial"/>
          <w:szCs w:val="20"/>
        </w:rPr>
        <w:t>data collection</w:t>
      </w:r>
      <w:r w:rsidR="005E08A7" w:rsidRPr="00CE6695">
        <w:rPr>
          <w:rFonts w:cs="Arial"/>
          <w:szCs w:val="20"/>
        </w:rPr>
        <w:t xml:space="preserve"> (</w:t>
      </w:r>
      <w:r w:rsidR="0020204F" w:rsidRPr="00CE6695">
        <w:rPr>
          <w:rFonts w:cs="Arial"/>
          <w:szCs w:val="20"/>
        </w:rPr>
        <w:t>Liang et al., 2014;</w:t>
      </w:r>
      <w:r w:rsidR="000821D2" w:rsidRPr="00CE6695">
        <w:rPr>
          <w:rFonts w:cs="Arial"/>
          <w:szCs w:val="20"/>
        </w:rPr>
        <w:t xml:space="preserve"> Ketterings et al., 2001</w:t>
      </w:r>
      <w:r w:rsidR="005E08A7" w:rsidRPr="00CE6695">
        <w:rPr>
          <w:rFonts w:cs="Arial"/>
          <w:szCs w:val="20"/>
        </w:rPr>
        <w:t>)</w:t>
      </w:r>
      <w:r w:rsidR="007177F4" w:rsidRPr="00CE6695">
        <w:rPr>
          <w:rFonts w:cs="Arial"/>
          <w:szCs w:val="20"/>
        </w:rPr>
        <w:t>.</w:t>
      </w:r>
    </w:p>
    <w:p w14:paraId="3C14645F" w14:textId="77777777" w:rsidR="00D84EFA" w:rsidRPr="00CE6695" w:rsidRDefault="001D7869" w:rsidP="00D84EFA">
      <w:pPr>
        <w:rPr>
          <w:rFonts w:cs="Arial"/>
          <w:szCs w:val="20"/>
        </w:rPr>
      </w:pPr>
      <w:r w:rsidRPr="00CE6695">
        <w:rPr>
          <w:rFonts w:cs="Arial"/>
          <w:szCs w:val="20"/>
        </w:rPr>
        <w:t>As alternative, t</w:t>
      </w:r>
      <w:r w:rsidR="008771B2" w:rsidRPr="00CE6695">
        <w:rPr>
          <w:rFonts w:cs="Arial"/>
          <w:szCs w:val="20"/>
        </w:rPr>
        <w:t xml:space="preserve">he </w:t>
      </w:r>
      <w:r w:rsidR="00AD042D" w:rsidRPr="00CE6695">
        <w:rPr>
          <w:rFonts w:cs="Arial"/>
          <w:szCs w:val="20"/>
        </w:rPr>
        <w:t>terrestrial</w:t>
      </w:r>
      <w:r w:rsidR="008771B2" w:rsidRPr="00CE6695">
        <w:rPr>
          <w:rFonts w:cs="Arial"/>
          <w:szCs w:val="20"/>
        </w:rPr>
        <w:t xml:space="preserve"> laser scanning (TLS) </w:t>
      </w:r>
      <w:r w:rsidR="007F12F2" w:rsidRPr="00CE6695">
        <w:rPr>
          <w:rFonts w:cs="Arial"/>
          <w:szCs w:val="20"/>
        </w:rPr>
        <w:t xml:space="preserve">technology </w:t>
      </w:r>
      <w:r w:rsidR="007F3D79" w:rsidRPr="00CE6695">
        <w:rPr>
          <w:rFonts w:cs="Arial"/>
          <w:szCs w:val="20"/>
        </w:rPr>
        <w:t xml:space="preserve">has emerged as a promising tool to </w:t>
      </w:r>
      <w:r w:rsidR="00251BD2" w:rsidRPr="00CE6695">
        <w:rPr>
          <w:rFonts w:cs="Arial"/>
          <w:szCs w:val="20"/>
        </w:rPr>
        <w:t>remotely</w:t>
      </w:r>
      <w:r w:rsidRPr="00CE6695">
        <w:rPr>
          <w:rFonts w:cs="Arial"/>
          <w:szCs w:val="20"/>
        </w:rPr>
        <w:t xml:space="preserve"> </w:t>
      </w:r>
      <w:r w:rsidR="007F3D79" w:rsidRPr="00CE6695">
        <w:rPr>
          <w:rFonts w:cs="Arial"/>
          <w:szCs w:val="20"/>
        </w:rPr>
        <w:t xml:space="preserve">assess forest </w:t>
      </w:r>
      <w:r w:rsidR="00027273" w:rsidRPr="00CE6695">
        <w:rPr>
          <w:rFonts w:cs="Arial"/>
          <w:szCs w:val="20"/>
        </w:rPr>
        <w:t>attributes such</w:t>
      </w:r>
      <w:r w:rsidR="00317CD6" w:rsidRPr="00CE6695">
        <w:rPr>
          <w:rFonts w:cs="Arial"/>
          <w:szCs w:val="20"/>
        </w:rPr>
        <w:t xml:space="preserve"> as</w:t>
      </w:r>
      <w:r w:rsidR="009841A6" w:rsidRPr="00CE6695">
        <w:rPr>
          <w:rFonts w:cs="Arial"/>
          <w:szCs w:val="20"/>
        </w:rPr>
        <w:t xml:space="preserve"> stand volume and individual stem volumes</w:t>
      </w:r>
      <w:r w:rsidR="00747E63" w:rsidRPr="00CE6695">
        <w:rPr>
          <w:rFonts w:cs="Arial"/>
          <w:szCs w:val="20"/>
        </w:rPr>
        <w:t xml:space="preserve"> </w:t>
      </w:r>
      <w:r w:rsidR="00747E63" w:rsidRPr="00CE6695">
        <w:t>(</w:t>
      </w:r>
      <w:r w:rsidR="00B03332" w:rsidRPr="00CE6695">
        <w:t>Astrup et al.</w:t>
      </w:r>
      <w:r w:rsidR="00530F8E" w:rsidRPr="00CE6695">
        <w:t>,</w:t>
      </w:r>
      <w:r w:rsidR="00B03332" w:rsidRPr="00CE6695">
        <w:t xml:space="preserve"> 2014</w:t>
      </w:r>
      <w:r w:rsidR="00747E63" w:rsidRPr="00CE6695">
        <w:t>;</w:t>
      </w:r>
      <w:r w:rsidR="00206643">
        <w:t xml:space="preserve"> Hopkinson et al., 2004; </w:t>
      </w:r>
      <w:r w:rsidR="00747E63" w:rsidRPr="00CE6695">
        <w:t>T</w:t>
      </w:r>
      <w:r w:rsidR="00530F8E" w:rsidRPr="00CE6695">
        <w:t xml:space="preserve">hies </w:t>
      </w:r>
      <w:r w:rsidR="00747E63" w:rsidRPr="00CE6695">
        <w:t>et al.</w:t>
      </w:r>
      <w:r w:rsidR="00530F8E" w:rsidRPr="00CE6695">
        <w:t>,</w:t>
      </w:r>
      <w:r w:rsidR="0076469B" w:rsidRPr="00CE6695">
        <w:t xml:space="preserve"> 2004); it produces in an automatic fashion 3D georeferenced point clouds with high spatial resolution of the scanned scene </w:t>
      </w:r>
      <w:r w:rsidR="0076469B" w:rsidRPr="00CE6695">
        <w:rPr>
          <w:rFonts w:cs="Arial"/>
          <w:szCs w:val="20"/>
        </w:rPr>
        <w:t>(</w:t>
      </w:r>
      <w:r w:rsidR="0020204F" w:rsidRPr="00CE6695">
        <w:rPr>
          <w:rFonts w:cs="Arial"/>
          <w:szCs w:val="20"/>
        </w:rPr>
        <w:t>Liang et al., 2016</w:t>
      </w:r>
      <w:r w:rsidR="0076469B" w:rsidRPr="00CE6695">
        <w:rPr>
          <w:rFonts w:cs="Arial"/>
          <w:szCs w:val="20"/>
        </w:rPr>
        <w:t>).</w:t>
      </w:r>
      <w:r w:rsidR="0076469B" w:rsidRPr="00CE6695">
        <w:t xml:space="preserve"> </w:t>
      </w:r>
      <w:r w:rsidR="00661311" w:rsidRPr="00CE6695">
        <w:rPr>
          <w:rFonts w:cs="Arial"/>
          <w:szCs w:val="20"/>
        </w:rPr>
        <w:t>Due to this capacity of automatically generating a great amount of data</w:t>
      </w:r>
      <w:r w:rsidR="00D84EFA" w:rsidRPr="00CE6695">
        <w:rPr>
          <w:rFonts w:cs="Arial"/>
          <w:szCs w:val="20"/>
        </w:rPr>
        <w:t xml:space="preserve">, </w:t>
      </w:r>
      <w:r w:rsidR="00661311" w:rsidRPr="00CE6695">
        <w:rPr>
          <w:rFonts w:cs="Arial"/>
          <w:szCs w:val="20"/>
        </w:rPr>
        <w:t>efforts</w:t>
      </w:r>
      <w:r w:rsidR="00D84EFA" w:rsidRPr="00CE6695">
        <w:rPr>
          <w:rFonts w:cs="Arial"/>
          <w:szCs w:val="20"/>
        </w:rPr>
        <w:t xml:space="preserve"> </w:t>
      </w:r>
      <w:r w:rsidR="00BD1DD9" w:rsidRPr="00CE6695">
        <w:rPr>
          <w:rFonts w:cs="Arial"/>
          <w:szCs w:val="20"/>
        </w:rPr>
        <w:t xml:space="preserve">have been </w:t>
      </w:r>
      <w:r w:rsidR="00090418" w:rsidRPr="00CE6695">
        <w:rPr>
          <w:rFonts w:cs="Arial"/>
          <w:szCs w:val="20"/>
        </w:rPr>
        <w:t>concentrated on</w:t>
      </w:r>
      <w:r w:rsidR="00BD1DD9" w:rsidRPr="00CE6695">
        <w:rPr>
          <w:rFonts w:cs="Arial"/>
          <w:szCs w:val="20"/>
        </w:rPr>
        <w:t xml:space="preserve"> extract</w:t>
      </w:r>
      <w:r w:rsidR="00090418" w:rsidRPr="00CE6695">
        <w:rPr>
          <w:rFonts w:cs="Arial"/>
          <w:szCs w:val="20"/>
        </w:rPr>
        <w:t>ing</w:t>
      </w:r>
      <w:r w:rsidR="00837E98" w:rsidRPr="00CE6695">
        <w:rPr>
          <w:rFonts w:cs="Arial"/>
          <w:szCs w:val="20"/>
        </w:rPr>
        <w:t xml:space="preserve"> information about the</w:t>
      </w:r>
      <w:r w:rsidR="00BD1DD9" w:rsidRPr="00CE6695">
        <w:rPr>
          <w:rFonts w:cs="Arial"/>
          <w:szCs w:val="20"/>
        </w:rPr>
        <w:t xml:space="preserve"> forest structure in an efficient way</w:t>
      </w:r>
      <w:r w:rsidR="00D84EFA" w:rsidRPr="00CE6695">
        <w:rPr>
          <w:rFonts w:cs="Arial"/>
          <w:szCs w:val="20"/>
        </w:rPr>
        <w:t>,</w:t>
      </w:r>
      <w:r w:rsidR="00BD1DD9" w:rsidRPr="00CE6695">
        <w:rPr>
          <w:rFonts w:cs="Arial"/>
          <w:szCs w:val="20"/>
        </w:rPr>
        <w:t xml:space="preserve"> </w:t>
      </w:r>
      <w:r w:rsidR="00D84EFA" w:rsidRPr="00CE6695">
        <w:rPr>
          <w:rFonts w:cs="Arial"/>
          <w:szCs w:val="20"/>
        </w:rPr>
        <w:t>extend</w:t>
      </w:r>
      <w:r w:rsidR="00BD1DD9" w:rsidRPr="00CE6695">
        <w:rPr>
          <w:rFonts w:cs="Arial"/>
          <w:szCs w:val="20"/>
        </w:rPr>
        <w:t>ing the</w:t>
      </w:r>
      <w:r w:rsidR="00D84EFA" w:rsidRPr="00CE6695">
        <w:rPr>
          <w:rFonts w:cs="Arial"/>
          <w:szCs w:val="20"/>
        </w:rPr>
        <w:t xml:space="preserve"> capabilities at fine scale assessments and filling gap</w:t>
      </w:r>
      <w:r w:rsidR="00084DBC" w:rsidRPr="00CE6695">
        <w:rPr>
          <w:rFonts w:cs="Arial"/>
          <w:szCs w:val="20"/>
        </w:rPr>
        <w:t>s</w:t>
      </w:r>
      <w:r w:rsidR="00D84EFA" w:rsidRPr="00CE6695">
        <w:rPr>
          <w:rFonts w:cs="Arial"/>
          <w:szCs w:val="20"/>
        </w:rPr>
        <w:t xml:space="preserve"> between conventional inventory techniques and airborne laser scanning (</w:t>
      </w:r>
      <w:r w:rsidR="009841A6" w:rsidRPr="00CE6695">
        <w:rPr>
          <w:rFonts w:cs="Arial"/>
          <w:szCs w:val="20"/>
        </w:rPr>
        <w:t xml:space="preserve">Baltsavias, 1999; </w:t>
      </w:r>
      <w:r w:rsidR="00D84EFA" w:rsidRPr="00CE6695">
        <w:rPr>
          <w:rFonts w:cs="Arial"/>
          <w:szCs w:val="20"/>
        </w:rPr>
        <w:t>Maas et al., 2008</w:t>
      </w:r>
      <w:r w:rsidR="00BD1DD9" w:rsidRPr="00CE6695">
        <w:rPr>
          <w:rFonts w:cs="Arial"/>
          <w:szCs w:val="20"/>
        </w:rPr>
        <w:t>).</w:t>
      </w:r>
    </w:p>
    <w:p w14:paraId="755B6447" w14:textId="77777777" w:rsidR="00605442" w:rsidRPr="00CE6695" w:rsidRDefault="00611738" w:rsidP="0056470E">
      <w:pPr>
        <w:rPr>
          <w:rFonts w:cs="Arial"/>
          <w:szCs w:val="20"/>
        </w:rPr>
      </w:pPr>
      <w:r w:rsidRPr="00CE6695">
        <w:rPr>
          <w:rFonts w:cs="Arial"/>
          <w:szCs w:val="20"/>
        </w:rPr>
        <w:t xml:space="preserve">Current methods for </w:t>
      </w:r>
      <w:r w:rsidR="00192857" w:rsidRPr="00CE6695">
        <w:rPr>
          <w:rFonts w:cs="Arial"/>
          <w:szCs w:val="20"/>
        </w:rPr>
        <w:t xml:space="preserve">plot </w:t>
      </w:r>
      <w:r w:rsidRPr="00CE6695">
        <w:rPr>
          <w:rFonts w:cs="Arial"/>
          <w:szCs w:val="20"/>
        </w:rPr>
        <w:t>volume calculation with TLS data rely on the classification</w:t>
      </w:r>
      <w:r w:rsidR="00192857" w:rsidRPr="00CE6695">
        <w:rPr>
          <w:rFonts w:cs="Arial"/>
          <w:szCs w:val="20"/>
        </w:rPr>
        <w:t xml:space="preserve"> and extraction</w:t>
      </w:r>
      <w:r w:rsidRPr="00CE6695">
        <w:rPr>
          <w:rFonts w:cs="Arial"/>
          <w:szCs w:val="20"/>
        </w:rPr>
        <w:t xml:space="preserve"> of points belonging to the trunk, </w:t>
      </w:r>
      <w:r w:rsidR="00BE4EA2" w:rsidRPr="00CE6695">
        <w:rPr>
          <w:rFonts w:cs="Arial"/>
          <w:szCs w:val="20"/>
        </w:rPr>
        <w:t>which</w:t>
      </w:r>
      <w:r w:rsidR="006D70C1" w:rsidRPr="00CE6695">
        <w:rPr>
          <w:rFonts w:cs="Arial"/>
          <w:szCs w:val="20"/>
        </w:rPr>
        <w:t xml:space="preserve"> </w:t>
      </w:r>
      <w:r w:rsidR="00084DBC" w:rsidRPr="00CE6695">
        <w:rPr>
          <w:rFonts w:cs="Arial"/>
          <w:szCs w:val="20"/>
        </w:rPr>
        <w:t>are</w:t>
      </w:r>
      <w:r w:rsidR="006D70C1" w:rsidRPr="00CE6695">
        <w:rPr>
          <w:rFonts w:cs="Arial"/>
          <w:szCs w:val="20"/>
        </w:rPr>
        <w:t xml:space="preserve"> after</w:t>
      </w:r>
      <w:r w:rsidR="00BE4EA2" w:rsidRPr="00CE6695">
        <w:rPr>
          <w:rFonts w:cs="Arial"/>
          <w:szCs w:val="20"/>
        </w:rPr>
        <w:t xml:space="preserve"> </w:t>
      </w:r>
      <w:r w:rsidR="00084DBC" w:rsidRPr="00CE6695">
        <w:rPr>
          <w:rFonts w:cs="Arial"/>
          <w:szCs w:val="20"/>
        </w:rPr>
        <w:t>modeled with</w:t>
      </w:r>
      <w:r w:rsidR="00BE4EA2" w:rsidRPr="00CE6695">
        <w:rPr>
          <w:rFonts w:cs="Arial"/>
          <w:szCs w:val="20"/>
        </w:rPr>
        <w:t xml:space="preserve"> geometrical fitting</w:t>
      </w:r>
      <w:r w:rsidR="00084DBC" w:rsidRPr="00CE6695">
        <w:rPr>
          <w:rFonts w:cs="Arial"/>
          <w:szCs w:val="20"/>
        </w:rPr>
        <w:t xml:space="preserve"> techniques</w:t>
      </w:r>
      <w:r w:rsidR="00A661CD" w:rsidRPr="00CE6695">
        <w:rPr>
          <w:rFonts w:cs="Arial"/>
          <w:szCs w:val="20"/>
        </w:rPr>
        <w:t xml:space="preserve"> (</w:t>
      </w:r>
      <w:r w:rsidR="006D70C1" w:rsidRPr="00CE6695">
        <w:rPr>
          <w:rFonts w:cs="Arial"/>
          <w:szCs w:val="20"/>
        </w:rPr>
        <w:t xml:space="preserve">e.g., </w:t>
      </w:r>
      <w:r w:rsidR="00A661CD" w:rsidRPr="00CE6695">
        <w:rPr>
          <w:rFonts w:cs="Arial"/>
          <w:szCs w:val="20"/>
        </w:rPr>
        <w:t>circle, ellipse</w:t>
      </w:r>
      <w:r w:rsidR="006D70C1" w:rsidRPr="00CE6695">
        <w:rPr>
          <w:rFonts w:cs="Arial"/>
          <w:szCs w:val="20"/>
        </w:rPr>
        <w:t xml:space="preserve"> and</w:t>
      </w:r>
      <w:r w:rsidR="00A661CD" w:rsidRPr="00CE6695">
        <w:rPr>
          <w:rFonts w:cs="Arial"/>
          <w:szCs w:val="20"/>
        </w:rPr>
        <w:t xml:space="preserve"> cylinder)</w:t>
      </w:r>
      <w:r w:rsidR="0097191F" w:rsidRPr="00CE6695">
        <w:rPr>
          <w:rFonts w:cs="Arial"/>
          <w:szCs w:val="20"/>
        </w:rPr>
        <w:t>. T</w:t>
      </w:r>
      <w:r w:rsidR="006E1D6C" w:rsidRPr="00CE6695">
        <w:rPr>
          <w:rFonts w:cs="Arial"/>
          <w:szCs w:val="20"/>
        </w:rPr>
        <w:t xml:space="preserve">hen, </w:t>
      </w:r>
      <w:r w:rsidR="00192857" w:rsidRPr="00CE6695">
        <w:rPr>
          <w:rFonts w:cs="Arial"/>
          <w:szCs w:val="20"/>
        </w:rPr>
        <w:t>diameters</w:t>
      </w:r>
      <w:r w:rsidR="006E1D6C" w:rsidRPr="00CE6695">
        <w:rPr>
          <w:rFonts w:cs="Arial"/>
          <w:szCs w:val="20"/>
        </w:rPr>
        <w:t xml:space="preserve"> are measured</w:t>
      </w:r>
      <w:r w:rsidR="00192857" w:rsidRPr="00CE6695">
        <w:rPr>
          <w:rFonts w:cs="Arial"/>
          <w:szCs w:val="20"/>
        </w:rPr>
        <w:t xml:space="preserve"> along the stem </w:t>
      </w:r>
      <w:r w:rsidR="006E1D6C" w:rsidRPr="00CE6695">
        <w:rPr>
          <w:rFonts w:cs="Arial"/>
          <w:szCs w:val="20"/>
        </w:rPr>
        <w:t xml:space="preserve">for </w:t>
      </w:r>
      <w:r w:rsidR="00192857" w:rsidRPr="00CE6695">
        <w:rPr>
          <w:rFonts w:cs="Arial"/>
          <w:szCs w:val="20"/>
        </w:rPr>
        <w:t>profile derivation</w:t>
      </w:r>
      <w:r w:rsidR="009116CF" w:rsidRPr="00CE6695">
        <w:rPr>
          <w:rFonts w:cs="Arial"/>
          <w:szCs w:val="20"/>
        </w:rPr>
        <w:t xml:space="preserve"> </w:t>
      </w:r>
      <w:r w:rsidR="00084DBC" w:rsidRPr="00CE6695">
        <w:rPr>
          <w:rFonts w:cs="Arial"/>
          <w:szCs w:val="20"/>
        </w:rPr>
        <w:t>or</w:t>
      </w:r>
      <w:r w:rsidR="008C5BCF" w:rsidRPr="00CE6695">
        <w:rPr>
          <w:rFonts w:cs="Arial"/>
          <w:szCs w:val="20"/>
        </w:rPr>
        <w:t xml:space="preserve"> </w:t>
      </w:r>
      <w:r w:rsidR="00795AB8" w:rsidRPr="00CE6695">
        <w:rPr>
          <w:rFonts w:cs="Arial"/>
          <w:szCs w:val="20"/>
        </w:rPr>
        <w:t>3D model reconstruction</w:t>
      </w:r>
      <w:r w:rsidR="00192857" w:rsidRPr="00CE6695">
        <w:rPr>
          <w:rFonts w:cs="Arial"/>
          <w:szCs w:val="20"/>
        </w:rPr>
        <w:t xml:space="preserve"> (Aschoff and Spiecker, 2004; Henning and Radtke, 2006;</w:t>
      </w:r>
      <w:r w:rsidR="004A396D" w:rsidRPr="00CE6695">
        <w:rPr>
          <w:rFonts w:cs="Arial"/>
          <w:szCs w:val="20"/>
        </w:rPr>
        <w:t xml:space="preserve"> Lefsky and McHale, 2008;</w:t>
      </w:r>
      <w:r w:rsidR="00F40DC8" w:rsidRPr="00CE6695">
        <w:rPr>
          <w:rFonts w:cs="Arial"/>
          <w:szCs w:val="20"/>
        </w:rPr>
        <w:t xml:space="preserve"> Liang et al., 2014;</w:t>
      </w:r>
      <w:r w:rsidR="00C52D8B" w:rsidRPr="00CE6695">
        <w:rPr>
          <w:rFonts w:cs="Arial"/>
          <w:szCs w:val="20"/>
        </w:rPr>
        <w:t xml:space="preserve"> Tansey et al., 2009;</w:t>
      </w:r>
      <w:r w:rsidR="00192857" w:rsidRPr="00CE6695">
        <w:rPr>
          <w:rFonts w:cs="Arial"/>
          <w:szCs w:val="20"/>
        </w:rPr>
        <w:t xml:space="preserve"> Thies et al., 2004). </w:t>
      </w:r>
      <w:r w:rsidR="0097191F" w:rsidRPr="00CE6695">
        <w:rPr>
          <w:rFonts w:cs="Arial"/>
          <w:szCs w:val="20"/>
        </w:rPr>
        <w:t>A caveat is that</w:t>
      </w:r>
      <w:r w:rsidR="00667ED3" w:rsidRPr="00CE6695">
        <w:rPr>
          <w:rFonts w:cs="Arial"/>
          <w:szCs w:val="20"/>
        </w:rPr>
        <w:t xml:space="preserve"> carrying out a </w:t>
      </w:r>
      <w:r w:rsidR="00546BDE" w:rsidRPr="00CE6695">
        <w:rPr>
          <w:rFonts w:cs="Arial"/>
          <w:szCs w:val="20"/>
        </w:rPr>
        <w:t>wall-to-</w:t>
      </w:r>
      <w:r w:rsidR="00C0615F" w:rsidRPr="00CE6695">
        <w:rPr>
          <w:rFonts w:cs="Arial"/>
          <w:szCs w:val="20"/>
        </w:rPr>
        <w:t>wa</w:t>
      </w:r>
      <w:r w:rsidR="00667ED3" w:rsidRPr="00CE6695">
        <w:rPr>
          <w:rFonts w:cs="Arial"/>
          <w:szCs w:val="20"/>
        </w:rPr>
        <w:t>ll stem recovery</w:t>
      </w:r>
      <w:r w:rsidR="00546BDE" w:rsidRPr="00CE6695">
        <w:rPr>
          <w:rFonts w:cs="Arial"/>
          <w:szCs w:val="20"/>
        </w:rPr>
        <w:t xml:space="preserve"> </w:t>
      </w:r>
      <w:r w:rsidR="00667ED3" w:rsidRPr="00CE6695">
        <w:rPr>
          <w:rFonts w:cs="Arial"/>
          <w:szCs w:val="20"/>
        </w:rPr>
        <w:t>require</w:t>
      </w:r>
      <w:r w:rsidR="00653963" w:rsidRPr="00CE6695">
        <w:rPr>
          <w:rFonts w:cs="Arial"/>
          <w:szCs w:val="20"/>
        </w:rPr>
        <w:t>s</w:t>
      </w:r>
      <w:r w:rsidR="00667ED3" w:rsidRPr="00CE6695">
        <w:rPr>
          <w:rFonts w:cs="Arial"/>
          <w:szCs w:val="20"/>
        </w:rPr>
        <w:t xml:space="preserve"> the TLS data to be obtained </w:t>
      </w:r>
      <w:r w:rsidR="00E2714F" w:rsidRPr="00CE6695">
        <w:rPr>
          <w:rFonts w:cs="Arial"/>
          <w:szCs w:val="20"/>
        </w:rPr>
        <w:t>from</w:t>
      </w:r>
      <w:r w:rsidR="00667ED3" w:rsidRPr="00CE6695">
        <w:rPr>
          <w:rFonts w:cs="Arial"/>
          <w:szCs w:val="20"/>
        </w:rPr>
        <w:t xml:space="preserve"> </w:t>
      </w:r>
      <w:r w:rsidR="00E2714F" w:rsidRPr="00CE6695">
        <w:rPr>
          <w:rFonts w:cs="Arial"/>
          <w:szCs w:val="20"/>
        </w:rPr>
        <w:t>multiple co-registered scans</w:t>
      </w:r>
      <w:r w:rsidR="002F3462" w:rsidRPr="00CE6695">
        <w:rPr>
          <w:rFonts w:cs="Arial"/>
          <w:szCs w:val="20"/>
        </w:rPr>
        <w:t xml:space="preserve"> (usually three to four scans; Dassot et al., 2011)</w:t>
      </w:r>
      <w:r w:rsidR="0097191F" w:rsidRPr="00CE6695">
        <w:rPr>
          <w:rFonts w:cs="Arial"/>
          <w:szCs w:val="20"/>
        </w:rPr>
        <w:t xml:space="preserve"> </w:t>
      </w:r>
      <w:r w:rsidR="00545D92" w:rsidRPr="00CE6695">
        <w:rPr>
          <w:rFonts w:cs="Arial"/>
          <w:szCs w:val="20"/>
        </w:rPr>
        <w:t>which</w:t>
      </w:r>
      <w:r w:rsidR="0073017B" w:rsidRPr="00CE6695">
        <w:rPr>
          <w:rFonts w:cs="Arial"/>
          <w:szCs w:val="20"/>
        </w:rPr>
        <w:t xml:space="preserve"> is </w:t>
      </w:r>
      <w:r w:rsidR="0097191F" w:rsidRPr="00CE6695">
        <w:rPr>
          <w:rFonts w:cs="Arial"/>
          <w:szCs w:val="20"/>
        </w:rPr>
        <w:t xml:space="preserve">time </w:t>
      </w:r>
      <w:r w:rsidR="0097191F" w:rsidRPr="00CE6695">
        <w:rPr>
          <w:rFonts w:cs="Arial"/>
          <w:szCs w:val="20"/>
        </w:rPr>
        <w:lastRenderedPageBreak/>
        <w:t xml:space="preserve">consuming </w:t>
      </w:r>
      <w:r w:rsidR="00203655" w:rsidRPr="00CE6695">
        <w:rPr>
          <w:rFonts w:cs="Arial"/>
          <w:szCs w:val="20"/>
        </w:rPr>
        <w:t>and more costly</w:t>
      </w:r>
      <w:r w:rsidR="00DB48E0" w:rsidRPr="00CE6695">
        <w:rPr>
          <w:rFonts w:cs="Arial"/>
          <w:szCs w:val="20"/>
        </w:rPr>
        <w:t xml:space="preserve"> in relation to</w:t>
      </w:r>
      <w:r w:rsidR="0073017B" w:rsidRPr="00CE6695">
        <w:rPr>
          <w:rFonts w:cs="Arial"/>
          <w:szCs w:val="20"/>
        </w:rPr>
        <w:t xml:space="preserve"> </w:t>
      </w:r>
      <w:r w:rsidR="00E2714F" w:rsidRPr="00CE6695">
        <w:rPr>
          <w:rFonts w:cs="Arial"/>
          <w:szCs w:val="20"/>
        </w:rPr>
        <w:t>single-scan mode approach</w:t>
      </w:r>
      <w:r w:rsidR="00667ED3" w:rsidRPr="00CE6695">
        <w:rPr>
          <w:rFonts w:cs="Arial"/>
          <w:szCs w:val="20"/>
        </w:rPr>
        <w:t xml:space="preserve"> </w:t>
      </w:r>
      <w:r w:rsidR="00546BDE" w:rsidRPr="00CE6695">
        <w:rPr>
          <w:rFonts w:cs="Arial"/>
          <w:szCs w:val="20"/>
        </w:rPr>
        <w:t>(</w:t>
      </w:r>
      <w:r w:rsidR="003011FC">
        <w:t xml:space="preserve">Aschoff and Spiecker, </w:t>
      </w:r>
      <w:r w:rsidR="000E64AD" w:rsidRPr="00CE6695">
        <w:t xml:space="preserve">2004; </w:t>
      </w:r>
      <w:r w:rsidR="00667ED3" w:rsidRPr="00CE6695">
        <w:rPr>
          <w:rFonts w:cs="Arial"/>
          <w:szCs w:val="20"/>
        </w:rPr>
        <w:t>Astrup et al., 2014</w:t>
      </w:r>
      <w:r w:rsidR="00244525" w:rsidRPr="00CE6695">
        <w:rPr>
          <w:rFonts w:cs="Arial"/>
          <w:szCs w:val="20"/>
        </w:rPr>
        <w:t>;</w:t>
      </w:r>
      <w:r w:rsidR="002A6DCC" w:rsidRPr="00CE6695">
        <w:rPr>
          <w:rFonts w:cs="Arial"/>
          <w:szCs w:val="20"/>
        </w:rPr>
        <w:t xml:space="preserve"> </w:t>
      </w:r>
      <w:r w:rsidR="00DD7ECE">
        <w:rPr>
          <w:rFonts w:cs="Arial"/>
          <w:szCs w:val="20"/>
        </w:rPr>
        <w:t xml:space="preserve">Cheng et al., 2007; </w:t>
      </w:r>
      <w:r w:rsidR="002A6DCC" w:rsidRPr="00CE6695">
        <w:rPr>
          <w:rFonts w:cs="Arial"/>
          <w:szCs w:val="20"/>
        </w:rPr>
        <w:t>Watt and Donoghue, 2005</w:t>
      </w:r>
      <w:r w:rsidR="00546BDE" w:rsidRPr="00CE6695">
        <w:rPr>
          <w:rFonts w:cs="Arial"/>
          <w:szCs w:val="20"/>
        </w:rPr>
        <w:t>).</w:t>
      </w:r>
    </w:p>
    <w:p w14:paraId="4E22FAD8" w14:textId="77777777" w:rsidR="0056470E" w:rsidRPr="00CE6695" w:rsidRDefault="0056470E" w:rsidP="00234A01">
      <w:pPr>
        <w:rPr>
          <w:rFonts w:cs="Arial"/>
          <w:szCs w:val="20"/>
        </w:rPr>
      </w:pPr>
      <w:r w:rsidRPr="00CE6695">
        <w:rPr>
          <w:rFonts w:cs="Arial"/>
          <w:szCs w:val="20"/>
        </w:rPr>
        <w:t>An</w:t>
      </w:r>
      <w:r w:rsidR="00FF6922" w:rsidRPr="00CE6695">
        <w:rPr>
          <w:rFonts w:cs="Arial"/>
          <w:szCs w:val="20"/>
        </w:rPr>
        <w:t xml:space="preserve"> interesting</w:t>
      </w:r>
      <w:r w:rsidRPr="00CE6695">
        <w:rPr>
          <w:rFonts w:cs="Arial"/>
          <w:szCs w:val="20"/>
        </w:rPr>
        <w:t xml:space="preserve"> option would be</w:t>
      </w:r>
      <w:r w:rsidR="00FF6922" w:rsidRPr="00CE6695">
        <w:rPr>
          <w:rFonts w:cs="Arial"/>
          <w:szCs w:val="20"/>
        </w:rPr>
        <w:t xml:space="preserve"> </w:t>
      </w:r>
      <w:r w:rsidR="003053B1" w:rsidRPr="00CE6695">
        <w:rPr>
          <w:rFonts w:cs="Arial"/>
          <w:szCs w:val="20"/>
        </w:rPr>
        <w:t xml:space="preserve">to </w:t>
      </w:r>
      <w:r w:rsidR="00BA07D3" w:rsidRPr="00CE6695">
        <w:rPr>
          <w:rFonts w:cs="Arial"/>
          <w:szCs w:val="20"/>
        </w:rPr>
        <w:t>investigate which</w:t>
      </w:r>
      <w:r w:rsidR="009E2AF4" w:rsidRPr="00CE6695">
        <w:rPr>
          <w:rFonts w:cs="Arial"/>
          <w:szCs w:val="20"/>
        </w:rPr>
        <w:t xml:space="preserve"> </w:t>
      </w:r>
      <w:r w:rsidR="00093CCF" w:rsidRPr="00CE6695">
        <w:rPr>
          <w:rFonts w:cs="Arial"/>
          <w:szCs w:val="20"/>
        </w:rPr>
        <w:t>vertical</w:t>
      </w:r>
      <w:r w:rsidR="00BA07D3" w:rsidRPr="00CE6695">
        <w:rPr>
          <w:rFonts w:cs="Arial"/>
          <w:szCs w:val="20"/>
        </w:rPr>
        <w:t xml:space="preserve"> </w:t>
      </w:r>
      <w:r w:rsidR="009E2AF4" w:rsidRPr="00CE6695">
        <w:rPr>
          <w:rFonts w:cs="Arial"/>
          <w:szCs w:val="20"/>
        </w:rPr>
        <w:t>section</w:t>
      </w:r>
      <w:r w:rsidR="00D241B6" w:rsidRPr="00CE6695">
        <w:rPr>
          <w:rFonts w:cs="Arial"/>
          <w:szCs w:val="20"/>
        </w:rPr>
        <w:t xml:space="preserve"> of the stem</w:t>
      </w:r>
      <w:r w:rsidR="00605442" w:rsidRPr="00CE6695">
        <w:rPr>
          <w:rFonts w:cs="Arial"/>
          <w:szCs w:val="20"/>
        </w:rPr>
        <w:t xml:space="preserve"> would be most</w:t>
      </w:r>
      <w:r w:rsidR="009E2AF4" w:rsidRPr="00CE6695">
        <w:rPr>
          <w:rFonts w:cs="Arial"/>
          <w:szCs w:val="20"/>
        </w:rPr>
        <w:t xml:space="preserve"> </w:t>
      </w:r>
      <w:r w:rsidR="00C7109B" w:rsidRPr="00CE6695">
        <w:rPr>
          <w:rFonts w:cs="Arial"/>
          <w:szCs w:val="20"/>
        </w:rPr>
        <w:t>representative of individual</w:t>
      </w:r>
      <w:r w:rsidR="00F65B5F" w:rsidRPr="00CE6695">
        <w:rPr>
          <w:rFonts w:cs="Arial"/>
          <w:szCs w:val="20"/>
        </w:rPr>
        <w:t xml:space="preserve"> volume</w:t>
      </w:r>
      <w:r w:rsidR="00EE7271" w:rsidRPr="00CE6695">
        <w:rPr>
          <w:rFonts w:cs="Arial"/>
          <w:szCs w:val="20"/>
        </w:rPr>
        <w:t>,</w:t>
      </w:r>
      <w:r w:rsidR="00DB77BF">
        <w:rPr>
          <w:rFonts w:cs="Arial"/>
          <w:szCs w:val="20"/>
        </w:rPr>
        <w:t xml:space="preserve"> so partially occluded stems could be retrieved based on such </w:t>
      </w:r>
      <w:commentRangeStart w:id="0"/>
      <w:r w:rsidR="00DB77BF">
        <w:rPr>
          <w:rFonts w:cs="Arial"/>
          <w:szCs w:val="20"/>
        </w:rPr>
        <w:t>relationship</w:t>
      </w:r>
      <w:commentRangeEnd w:id="0"/>
      <w:r w:rsidR="000362A7">
        <w:rPr>
          <w:rStyle w:val="CommentReference"/>
        </w:rPr>
        <w:commentReference w:id="0"/>
      </w:r>
      <w:r w:rsidR="00DB77BF">
        <w:rPr>
          <w:rFonts w:cs="Arial"/>
          <w:szCs w:val="20"/>
        </w:rPr>
        <w:t>. It could</w:t>
      </w:r>
      <w:r w:rsidR="00934227">
        <w:rPr>
          <w:rFonts w:cs="Arial"/>
          <w:szCs w:val="20"/>
        </w:rPr>
        <w:t xml:space="preserve"> simplify</w:t>
      </w:r>
      <w:r w:rsidR="00236729">
        <w:rPr>
          <w:rFonts w:cs="Arial"/>
          <w:szCs w:val="20"/>
        </w:rPr>
        <w:t xml:space="preserve"> phases of</w:t>
      </w:r>
      <w:r w:rsidR="000211C4">
        <w:rPr>
          <w:rFonts w:cs="Arial"/>
          <w:szCs w:val="20"/>
        </w:rPr>
        <w:t xml:space="preserve"> point cloud</w:t>
      </w:r>
      <w:r w:rsidR="00934227">
        <w:rPr>
          <w:rFonts w:cs="Arial"/>
          <w:szCs w:val="20"/>
        </w:rPr>
        <w:t xml:space="preserve"> data </w:t>
      </w:r>
      <w:r w:rsidR="00934227" w:rsidRPr="00D57B7E">
        <w:rPr>
          <w:rFonts w:cs="Arial"/>
          <w:szCs w:val="20"/>
        </w:rPr>
        <w:t>collection and processing</w:t>
      </w:r>
      <w:r w:rsidR="00DB77BF" w:rsidRPr="00D57B7E">
        <w:rPr>
          <w:rFonts w:cs="Arial"/>
          <w:szCs w:val="20"/>
        </w:rPr>
        <w:t xml:space="preserve">, </w:t>
      </w:r>
      <w:r w:rsidR="00934227" w:rsidRPr="00D57B7E">
        <w:rPr>
          <w:rFonts w:cs="Arial"/>
          <w:szCs w:val="20"/>
        </w:rPr>
        <w:t xml:space="preserve">inclusive, data </w:t>
      </w:r>
      <w:r w:rsidR="007A03F1" w:rsidRPr="00D57B7E">
        <w:rPr>
          <w:rFonts w:cs="Arial"/>
          <w:szCs w:val="20"/>
        </w:rPr>
        <w:t xml:space="preserve">obtained from photogrammetry and computer vision (Forsman et al., 2016; </w:t>
      </w:r>
      <w:r w:rsidR="007A03F1" w:rsidRPr="00D57B7E">
        <w:rPr>
          <w:rFonts w:eastAsiaTheme="minorEastAsia" w:cs="Arial"/>
          <w:szCs w:val="20"/>
        </w:rPr>
        <w:t>Surový et al., 2016)</w:t>
      </w:r>
      <w:r w:rsidR="007A03F1" w:rsidRPr="00D57B7E">
        <w:rPr>
          <w:rFonts w:cs="Arial"/>
          <w:szCs w:val="20"/>
        </w:rPr>
        <w:t>.</w:t>
      </w:r>
      <w:r w:rsidR="00234A01" w:rsidRPr="00D57B7E">
        <w:rPr>
          <w:rFonts w:cs="Arial"/>
          <w:szCs w:val="20"/>
        </w:rPr>
        <w:t xml:space="preserve"> </w:t>
      </w:r>
      <w:r w:rsidR="00FC1CF8" w:rsidRPr="00D57B7E">
        <w:rPr>
          <w:rFonts w:cs="Arial"/>
          <w:szCs w:val="20"/>
        </w:rPr>
        <w:t>Moreover, w</w:t>
      </w:r>
      <w:r w:rsidR="001D6D07" w:rsidRPr="00D57B7E">
        <w:rPr>
          <w:rFonts w:cs="Arial"/>
          <w:szCs w:val="20"/>
        </w:rPr>
        <w:t>e hy</w:t>
      </w:r>
      <w:r w:rsidR="009022EB" w:rsidRPr="00D57B7E">
        <w:rPr>
          <w:rFonts w:cs="Arial"/>
          <w:szCs w:val="20"/>
        </w:rPr>
        <w:t xml:space="preserve">pothesize that using a log volume as explanatory variable of </w:t>
      </w:r>
      <w:r w:rsidR="00DB48E0" w:rsidRPr="00D57B7E">
        <w:rPr>
          <w:rFonts w:cs="Arial"/>
          <w:szCs w:val="20"/>
        </w:rPr>
        <w:t xml:space="preserve">individual </w:t>
      </w:r>
      <w:r w:rsidR="009022EB" w:rsidRPr="00D57B7E">
        <w:rPr>
          <w:rFonts w:cs="Arial"/>
          <w:szCs w:val="20"/>
        </w:rPr>
        <w:t xml:space="preserve">stem </w:t>
      </w:r>
      <w:r w:rsidR="001D6D07" w:rsidRPr="00D57B7E">
        <w:rPr>
          <w:rFonts w:cs="Arial"/>
          <w:szCs w:val="20"/>
        </w:rPr>
        <w:t>volume</w:t>
      </w:r>
      <w:r w:rsidR="00234A01" w:rsidRPr="00D57B7E">
        <w:rPr>
          <w:rFonts w:cs="Arial"/>
          <w:szCs w:val="20"/>
        </w:rPr>
        <w:t>, rather than a specific diameter,</w:t>
      </w:r>
      <w:r w:rsidR="00A661CD" w:rsidRPr="00D57B7E">
        <w:rPr>
          <w:rFonts w:cs="Arial"/>
          <w:szCs w:val="20"/>
        </w:rPr>
        <w:t xml:space="preserve"> </w:t>
      </w:r>
      <w:r w:rsidR="001D6D07" w:rsidRPr="00D57B7E">
        <w:rPr>
          <w:rFonts w:cs="Arial"/>
          <w:szCs w:val="20"/>
        </w:rPr>
        <w:t>yield</w:t>
      </w:r>
      <w:r w:rsidR="00234A01" w:rsidRPr="00D57B7E">
        <w:rPr>
          <w:rFonts w:cs="Arial"/>
          <w:szCs w:val="20"/>
        </w:rPr>
        <w:t>s</w:t>
      </w:r>
      <w:r w:rsidR="001D6D07" w:rsidRPr="00D57B7E">
        <w:rPr>
          <w:rFonts w:cs="Arial"/>
          <w:szCs w:val="20"/>
        </w:rPr>
        <w:t xml:space="preserve"> better</w:t>
      </w:r>
      <w:r w:rsidR="001D6D07" w:rsidRPr="00CE6695">
        <w:rPr>
          <w:rFonts w:cs="Arial"/>
          <w:szCs w:val="20"/>
        </w:rPr>
        <w:t xml:space="preserve"> modeling results because</w:t>
      </w:r>
      <w:r w:rsidR="009022EB" w:rsidRPr="00CE6695">
        <w:rPr>
          <w:rFonts w:cs="Arial"/>
          <w:szCs w:val="20"/>
        </w:rPr>
        <w:t xml:space="preserve"> a</w:t>
      </w:r>
      <w:r w:rsidR="002A5C47" w:rsidRPr="00CE6695">
        <w:rPr>
          <w:rFonts w:cs="Arial"/>
          <w:szCs w:val="20"/>
        </w:rPr>
        <w:t xml:space="preserve"> </w:t>
      </w:r>
      <w:r w:rsidR="00234A01">
        <w:rPr>
          <w:rFonts w:cs="Arial"/>
          <w:szCs w:val="20"/>
        </w:rPr>
        <w:t>larger portion of the stem is</w:t>
      </w:r>
      <w:r w:rsidR="001D6D07" w:rsidRPr="00CE6695">
        <w:rPr>
          <w:rFonts w:cs="Arial"/>
          <w:szCs w:val="20"/>
        </w:rPr>
        <w:t xml:space="preserve"> </w:t>
      </w:r>
      <w:commentRangeStart w:id="1"/>
      <w:r w:rsidR="001D6D07" w:rsidRPr="00CE6695">
        <w:rPr>
          <w:rFonts w:cs="Arial"/>
          <w:szCs w:val="20"/>
        </w:rPr>
        <w:t>sampled</w:t>
      </w:r>
      <w:commentRangeEnd w:id="1"/>
      <w:r w:rsidR="000362A7">
        <w:rPr>
          <w:rStyle w:val="CommentReference"/>
        </w:rPr>
        <w:commentReference w:id="1"/>
      </w:r>
      <w:r w:rsidR="001D6D07" w:rsidRPr="00CE6695">
        <w:rPr>
          <w:rFonts w:cs="Arial"/>
          <w:szCs w:val="20"/>
        </w:rPr>
        <w:t>.</w:t>
      </w:r>
    </w:p>
    <w:p w14:paraId="2EFDFE78" w14:textId="77777777" w:rsidR="006E48F3" w:rsidRDefault="006E48F3" w:rsidP="0097191F">
      <w:pPr>
        <w:rPr>
          <w:rFonts w:cs="Arial"/>
          <w:szCs w:val="20"/>
        </w:rPr>
      </w:pPr>
      <w:r w:rsidRPr="00CE6695">
        <w:rPr>
          <w:rFonts w:cs="Arial"/>
          <w:szCs w:val="20"/>
        </w:rPr>
        <w:t xml:space="preserve">As a first step, we used field-derived data from log scaled eucalypt trees belonging to even-aged plantations in Brazil (i) to investigate which log section would be the most representative of individual stem volume, </w:t>
      </w:r>
      <w:r w:rsidR="00605442" w:rsidRPr="00CE6695">
        <w:rPr>
          <w:rFonts w:cs="Arial"/>
          <w:szCs w:val="20"/>
        </w:rPr>
        <w:t xml:space="preserve">and </w:t>
      </w:r>
      <w:r w:rsidRPr="00CE6695">
        <w:rPr>
          <w:rFonts w:cs="Arial"/>
          <w:szCs w:val="20"/>
        </w:rPr>
        <w:t xml:space="preserve">(ii) to </w:t>
      </w:r>
      <w:r w:rsidR="00F966E6" w:rsidRPr="00CE6695">
        <w:rPr>
          <w:rFonts w:cs="Arial"/>
          <w:szCs w:val="20"/>
        </w:rPr>
        <w:t>analyze</w:t>
      </w:r>
      <w:r w:rsidR="002E5316" w:rsidRPr="00CE6695">
        <w:rPr>
          <w:rFonts w:cs="Arial"/>
          <w:szCs w:val="20"/>
        </w:rPr>
        <w:t xml:space="preserve"> </w:t>
      </w:r>
      <w:r w:rsidR="002A5C47" w:rsidRPr="00CE6695">
        <w:rPr>
          <w:rFonts w:cs="Arial"/>
          <w:szCs w:val="20"/>
        </w:rPr>
        <w:t>how the</w:t>
      </w:r>
      <w:r w:rsidR="00F46DA2" w:rsidRPr="00CE6695">
        <w:rPr>
          <w:rFonts w:cs="Arial"/>
          <w:szCs w:val="20"/>
        </w:rPr>
        <w:t xml:space="preserve"> stem form</w:t>
      </w:r>
      <w:r w:rsidR="00504281">
        <w:rPr>
          <w:rFonts w:cs="Arial"/>
          <w:szCs w:val="20"/>
        </w:rPr>
        <w:t xml:space="preserve"> </w:t>
      </w:r>
      <w:r w:rsidR="00D643DD">
        <w:rPr>
          <w:rFonts w:cs="Arial"/>
          <w:szCs w:val="20"/>
        </w:rPr>
        <w:t>statistic</w:t>
      </w:r>
      <w:r w:rsidR="00504281">
        <w:rPr>
          <w:rFonts w:cs="Arial"/>
          <w:szCs w:val="20"/>
        </w:rPr>
        <w:t xml:space="preserve">, which is the actual stem volume divided by the hypothetical cylindrical volume, </w:t>
      </w:r>
      <w:r w:rsidR="002A5C47" w:rsidRPr="00CE6695">
        <w:rPr>
          <w:rFonts w:cs="Arial"/>
          <w:szCs w:val="20"/>
        </w:rPr>
        <w:t>varies</w:t>
      </w:r>
      <w:r w:rsidR="00F46DA2" w:rsidRPr="00CE6695">
        <w:rPr>
          <w:rFonts w:cs="Arial"/>
          <w:szCs w:val="20"/>
        </w:rPr>
        <w:t xml:space="preserve"> </w:t>
      </w:r>
      <w:r w:rsidR="00605442" w:rsidRPr="00CE6695">
        <w:rPr>
          <w:rFonts w:cs="Arial"/>
          <w:szCs w:val="20"/>
        </w:rPr>
        <w:t>in</w:t>
      </w:r>
      <w:r w:rsidR="00F46DA2" w:rsidRPr="00CE6695">
        <w:rPr>
          <w:rFonts w:cs="Arial"/>
          <w:szCs w:val="20"/>
        </w:rPr>
        <w:t xml:space="preserve"> respect to </w:t>
      </w:r>
      <w:r w:rsidR="00605442" w:rsidRPr="00CE6695">
        <w:rPr>
          <w:rFonts w:cs="Arial"/>
          <w:szCs w:val="20"/>
        </w:rPr>
        <w:t xml:space="preserve">stem </w:t>
      </w:r>
      <w:r w:rsidR="00F46DA2" w:rsidRPr="00CE6695">
        <w:rPr>
          <w:rFonts w:cs="Arial"/>
          <w:szCs w:val="20"/>
        </w:rPr>
        <w:t>size,</w:t>
      </w:r>
      <w:r w:rsidR="00504281">
        <w:rPr>
          <w:rFonts w:cs="Arial"/>
          <w:szCs w:val="20"/>
        </w:rPr>
        <w:t xml:space="preserve"> </w:t>
      </w:r>
      <w:r w:rsidR="00504281" w:rsidRPr="00CE6695">
        <w:rPr>
          <w:rFonts w:cs="Arial"/>
          <w:szCs w:val="20"/>
        </w:rPr>
        <w:t>tree age</w:t>
      </w:r>
      <w:r w:rsidR="00504281">
        <w:rPr>
          <w:rFonts w:cs="Arial"/>
          <w:szCs w:val="20"/>
        </w:rPr>
        <w:t xml:space="preserve">, </w:t>
      </w:r>
      <w:r w:rsidR="00504281" w:rsidRPr="00CE6695">
        <w:rPr>
          <w:rFonts w:cs="Arial"/>
          <w:szCs w:val="20"/>
        </w:rPr>
        <w:t>genetic material</w:t>
      </w:r>
      <w:r w:rsidR="00504281">
        <w:rPr>
          <w:rFonts w:cs="Arial"/>
          <w:szCs w:val="20"/>
        </w:rPr>
        <w:t>, rotation and</w:t>
      </w:r>
      <w:r w:rsidR="00F46DA2" w:rsidRPr="00CE6695">
        <w:rPr>
          <w:rFonts w:cs="Arial"/>
          <w:szCs w:val="20"/>
        </w:rPr>
        <w:t xml:space="preserve"> </w:t>
      </w:r>
      <w:r w:rsidR="00504281">
        <w:rPr>
          <w:rFonts w:cs="Arial"/>
          <w:szCs w:val="20"/>
        </w:rPr>
        <w:t>geographic location</w:t>
      </w:r>
      <w:r w:rsidR="00F46DA2" w:rsidRPr="00CE6695">
        <w:rPr>
          <w:rFonts w:cs="Arial"/>
          <w:szCs w:val="20"/>
        </w:rPr>
        <w:t xml:space="preserve">, </w:t>
      </w:r>
      <w:r w:rsidR="00605442" w:rsidRPr="00CE6695">
        <w:rPr>
          <w:rFonts w:cs="Arial"/>
          <w:szCs w:val="20"/>
        </w:rPr>
        <w:t>and its</w:t>
      </w:r>
      <w:r w:rsidR="00F46DA2" w:rsidRPr="00CE6695">
        <w:rPr>
          <w:rFonts w:cs="Arial"/>
          <w:szCs w:val="20"/>
        </w:rPr>
        <w:t xml:space="preserve"> influence in previous objective.</w:t>
      </w:r>
      <w:r w:rsidR="00504281">
        <w:rPr>
          <w:rFonts w:cs="Arial"/>
          <w:szCs w:val="20"/>
        </w:rPr>
        <w:t xml:space="preserve"> </w:t>
      </w:r>
      <w:r w:rsidR="00504281" w:rsidRPr="009648BA">
        <w:rPr>
          <w:rFonts w:cs="Arial"/>
          <w:szCs w:val="20"/>
        </w:rPr>
        <w:t xml:space="preserve">We hypothesize </w:t>
      </w:r>
      <w:r w:rsidR="009648BA">
        <w:rPr>
          <w:rFonts w:cs="Arial"/>
          <w:szCs w:val="20"/>
        </w:rPr>
        <w:t xml:space="preserve">that </w:t>
      </w:r>
      <w:r w:rsidR="009648BA" w:rsidRPr="009648BA">
        <w:rPr>
          <w:rFonts w:cs="Arial"/>
          <w:szCs w:val="20"/>
        </w:rPr>
        <w:t>where</w:t>
      </w:r>
      <w:r w:rsidR="009648BA">
        <w:rPr>
          <w:rFonts w:cs="Arial"/>
          <w:szCs w:val="20"/>
        </w:rPr>
        <w:t xml:space="preserve"> the stem form varies</w:t>
      </w:r>
      <w:r w:rsidR="00D643DD">
        <w:rPr>
          <w:rFonts w:cs="Arial"/>
          <w:szCs w:val="20"/>
        </w:rPr>
        <w:t xml:space="preserve"> within groups</w:t>
      </w:r>
      <w:r w:rsidR="009648BA">
        <w:rPr>
          <w:rFonts w:cs="Arial"/>
          <w:szCs w:val="20"/>
        </w:rPr>
        <w:t xml:space="preserve"> the results between log volume and individual volume also </w:t>
      </w:r>
      <w:commentRangeStart w:id="2"/>
      <w:r w:rsidR="009648BA">
        <w:rPr>
          <w:rFonts w:cs="Arial"/>
          <w:szCs w:val="20"/>
        </w:rPr>
        <w:t>differ</w:t>
      </w:r>
      <w:r w:rsidR="0078294E">
        <w:rPr>
          <w:rFonts w:cs="Arial"/>
          <w:szCs w:val="20"/>
        </w:rPr>
        <w:t>s</w:t>
      </w:r>
      <w:commentRangeEnd w:id="2"/>
      <w:r w:rsidR="00DC5B5F">
        <w:rPr>
          <w:rStyle w:val="CommentReference"/>
        </w:rPr>
        <w:commentReference w:id="2"/>
      </w:r>
      <w:r w:rsidR="009648BA">
        <w:rPr>
          <w:rFonts w:cs="Arial"/>
          <w:szCs w:val="20"/>
        </w:rPr>
        <w:t>.</w:t>
      </w:r>
    </w:p>
    <w:p w14:paraId="61181ECE" w14:textId="77777777" w:rsidR="0013092A" w:rsidRDefault="0013092A" w:rsidP="0097191F">
      <w:pPr>
        <w:rPr>
          <w:rFonts w:cs="Arial"/>
          <w:szCs w:val="20"/>
        </w:rPr>
      </w:pPr>
    </w:p>
    <w:p w14:paraId="75629D2C" w14:textId="77777777" w:rsidR="00287DFB" w:rsidRPr="00015150" w:rsidRDefault="00364680" w:rsidP="00726241">
      <w:pPr>
        <w:ind w:firstLine="0"/>
        <w:outlineLvl w:val="0"/>
        <w:rPr>
          <w:b/>
        </w:rPr>
      </w:pPr>
      <w:r w:rsidRPr="00015150">
        <w:rPr>
          <w:b/>
        </w:rPr>
        <w:t>Material and Methods</w:t>
      </w:r>
    </w:p>
    <w:p w14:paraId="6334A71B" w14:textId="77777777" w:rsidR="00090A0D" w:rsidRPr="0025078E" w:rsidRDefault="00090A0D" w:rsidP="00FF6922">
      <w:pPr>
        <w:rPr>
          <w:rFonts w:cs="Arial"/>
          <w:szCs w:val="20"/>
        </w:rPr>
      </w:pPr>
    </w:p>
    <w:p w14:paraId="75FB960A" w14:textId="77777777" w:rsidR="00341DD7" w:rsidRDefault="00D636A5" w:rsidP="007D68DC">
      <w:pPr>
        <w:rPr>
          <w:rFonts w:cs="Arial"/>
          <w:szCs w:val="20"/>
        </w:rPr>
      </w:pPr>
      <w:r w:rsidRPr="0025078E">
        <w:rPr>
          <w:rFonts w:cs="Arial"/>
          <w:szCs w:val="20"/>
        </w:rPr>
        <w:t>The study site</w:t>
      </w:r>
      <w:r w:rsidR="004405B6" w:rsidRPr="0025078E">
        <w:rPr>
          <w:rFonts w:cs="Arial"/>
          <w:szCs w:val="20"/>
        </w:rPr>
        <w:t xml:space="preserve"> </w:t>
      </w:r>
      <w:r w:rsidR="00566033">
        <w:rPr>
          <w:rFonts w:cs="Arial"/>
          <w:szCs w:val="20"/>
        </w:rPr>
        <w:t>is</w:t>
      </w:r>
      <w:r w:rsidR="004405B6" w:rsidRPr="0025078E">
        <w:rPr>
          <w:rFonts w:cs="Arial"/>
          <w:szCs w:val="20"/>
        </w:rPr>
        <w:t xml:space="preserve"> </w:t>
      </w:r>
      <w:r w:rsidR="008A24A8">
        <w:rPr>
          <w:rFonts w:cs="Arial"/>
          <w:szCs w:val="20"/>
        </w:rPr>
        <w:t>located</w:t>
      </w:r>
      <w:r w:rsidR="004405B6" w:rsidRPr="0025078E">
        <w:rPr>
          <w:rFonts w:cs="Arial"/>
          <w:szCs w:val="20"/>
        </w:rPr>
        <w:t xml:space="preserve"> in two regions, one</w:t>
      </w:r>
      <w:r w:rsidR="00341DD7">
        <w:rPr>
          <w:rFonts w:cs="Arial"/>
          <w:szCs w:val="20"/>
        </w:rPr>
        <w:t xml:space="preserve"> </w:t>
      </w:r>
      <w:r w:rsidR="00171A6D">
        <w:rPr>
          <w:rFonts w:cs="Arial"/>
          <w:szCs w:val="20"/>
        </w:rPr>
        <w:t xml:space="preserve">in </w:t>
      </w:r>
      <w:r w:rsidR="002A6DCC">
        <w:rPr>
          <w:rFonts w:cs="Arial"/>
          <w:szCs w:val="20"/>
        </w:rPr>
        <w:t>n</w:t>
      </w:r>
      <w:r w:rsidR="00341DD7" w:rsidRPr="0025078E">
        <w:rPr>
          <w:rFonts w:cs="Arial"/>
          <w:szCs w:val="20"/>
        </w:rPr>
        <w:t>ortheastern Brazil</w:t>
      </w:r>
      <w:r w:rsidR="00171A6D">
        <w:rPr>
          <w:rFonts w:cs="Arial"/>
          <w:szCs w:val="20"/>
        </w:rPr>
        <w:t xml:space="preserve">, </w:t>
      </w:r>
      <w:r w:rsidR="00171A6D" w:rsidRPr="0025078E">
        <w:rPr>
          <w:rFonts w:cs="Arial"/>
          <w:szCs w:val="20"/>
        </w:rPr>
        <w:t xml:space="preserve">Bahia </w:t>
      </w:r>
      <w:r w:rsidR="00171A6D">
        <w:rPr>
          <w:rFonts w:cs="Arial"/>
          <w:szCs w:val="20"/>
        </w:rPr>
        <w:t>s</w:t>
      </w:r>
      <w:r w:rsidR="00171A6D" w:rsidRPr="0025078E">
        <w:rPr>
          <w:rFonts w:cs="Arial"/>
          <w:szCs w:val="20"/>
        </w:rPr>
        <w:t>tate</w:t>
      </w:r>
      <w:r w:rsidR="00171A6D">
        <w:rPr>
          <w:rFonts w:cs="Arial"/>
          <w:szCs w:val="20"/>
        </w:rPr>
        <w:t xml:space="preserve"> (BA)</w:t>
      </w:r>
      <w:r w:rsidR="00341DD7" w:rsidRPr="0025078E">
        <w:rPr>
          <w:rFonts w:cs="Arial"/>
          <w:szCs w:val="20"/>
        </w:rPr>
        <w:t xml:space="preserve"> (</w:t>
      </w:r>
      <w:r w:rsidR="00225566">
        <w:rPr>
          <w:rFonts w:cs="Arial"/>
          <w:szCs w:val="20"/>
        </w:rPr>
        <w:t>18º0’0’’S; 40º0’</w:t>
      </w:r>
      <w:r w:rsidR="00341DD7">
        <w:rPr>
          <w:rFonts w:cs="Arial"/>
          <w:szCs w:val="20"/>
        </w:rPr>
        <w:t>0’’W)</w:t>
      </w:r>
      <w:r w:rsidR="004405B6" w:rsidRPr="0025078E">
        <w:rPr>
          <w:rFonts w:cs="Arial"/>
          <w:szCs w:val="20"/>
        </w:rPr>
        <w:t xml:space="preserve">, and another in </w:t>
      </w:r>
      <w:r w:rsidR="002A6DCC">
        <w:rPr>
          <w:rFonts w:cs="Arial"/>
          <w:szCs w:val="20"/>
        </w:rPr>
        <w:t>s</w:t>
      </w:r>
      <w:r w:rsidR="00341DD7" w:rsidRPr="0025078E">
        <w:rPr>
          <w:rFonts w:cs="Arial"/>
          <w:szCs w:val="20"/>
        </w:rPr>
        <w:t>outheastern Brazil</w:t>
      </w:r>
      <w:r w:rsidR="00171A6D">
        <w:rPr>
          <w:rFonts w:cs="Arial"/>
          <w:szCs w:val="20"/>
        </w:rPr>
        <w:t xml:space="preserve">, </w:t>
      </w:r>
      <w:r w:rsidR="00171A6D" w:rsidRPr="0025078E">
        <w:rPr>
          <w:rFonts w:cs="Arial"/>
          <w:szCs w:val="20"/>
        </w:rPr>
        <w:t xml:space="preserve">São Paulo </w:t>
      </w:r>
      <w:r w:rsidR="00171A6D">
        <w:rPr>
          <w:rFonts w:cs="Arial"/>
          <w:szCs w:val="20"/>
        </w:rPr>
        <w:t>s</w:t>
      </w:r>
      <w:r w:rsidR="00171A6D" w:rsidRPr="0025078E">
        <w:rPr>
          <w:rFonts w:cs="Arial"/>
          <w:szCs w:val="20"/>
        </w:rPr>
        <w:t>tate</w:t>
      </w:r>
      <w:r w:rsidR="00171A6D">
        <w:rPr>
          <w:rFonts w:cs="Arial"/>
          <w:szCs w:val="20"/>
        </w:rPr>
        <w:t xml:space="preserve"> (SP)</w:t>
      </w:r>
      <w:r w:rsidR="00225566">
        <w:rPr>
          <w:rFonts w:cs="Arial"/>
          <w:szCs w:val="20"/>
        </w:rPr>
        <w:t xml:space="preserve"> (23º0’0’’S; 47º0’</w:t>
      </w:r>
      <w:r w:rsidR="00341DD7">
        <w:rPr>
          <w:rFonts w:cs="Arial"/>
          <w:szCs w:val="20"/>
        </w:rPr>
        <w:t>0’’W</w:t>
      </w:r>
      <w:r w:rsidR="00341DD7" w:rsidRPr="00CE6695">
        <w:rPr>
          <w:rFonts w:cs="Arial"/>
          <w:szCs w:val="20"/>
        </w:rPr>
        <w:t xml:space="preserve">, </w:t>
      </w:r>
      <w:r w:rsidR="004405B6" w:rsidRPr="00CE6695">
        <w:rPr>
          <w:rFonts w:cs="Arial"/>
          <w:szCs w:val="20"/>
        </w:rPr>
        <w:t>Figure 1</w:t>
      </w:r>
      <w:r w:rsidR="00341DD7" w:rsidRPr="00CE6695">
        <w:rPr>
          <w:rFonts w:cs="Arial"/>
          <w:szCs w:val="20"/>
        </w:rPr>
        <w:t>).</w:t>
      </w:r>
      <w:r w:rsidR="00BA3D0B" w:rsidRPr="00CE6695">
        <w:rPr>
          <w:rFonts w:cs="Arial"/>
          <w:szCs w:val="20"/>
        </w:rPr>
        <w:t xml:space="preserve"> Total</w:t>
      </w:r>
      <w:r w:rsidR="00BA3D0B">
        <w:rPr>
          <w:rFonts w:cs="Arial"/>
          <w:szCs w:val="20"/>
        </w:rPr>
        <w:t xml:space="preserve"> area in </w:t>
      </w:r>
      <w:ins w:id="3" w:author="John Paul McTague" w:date="2016-09-03T10:34:00Z">
        <w:r w:rsidR="000362A7">
          <w:rPr>
            <w:rFonts w:cs="Arial"/>
            <w:szCs w:val="20"/>
          </w:rPr>
          <w:t xml:space="preserve">of the study in </w:t>
        </w:r>
      </w:ins>
      <w:r w:rsidR="00CE6695">
        <w:rPr>
          <w:rFonts w:cs="Arial"/>
          <w:szCs w:val="20"/>
        </w:rPr>
        <w:t xml:space="preserve">BA is 16.6 thousand hectares, </w:t>
      </w:r>
      <w:ins w:id="4" w:author="John Paul McTague" w:date="2016-09-03T10:34:00Z">
        <w:r w:rsidR="000362A7">
          <w:rPr>
            <w:rFonts w:cs="Arial"/>
            <w:szCs w:val="20"/>
          </w:rPr>
          <w:t xml:space="preserve">while the study area </w:t>
        </w:r>
      </w:ins>
      <w:del w:id="5" w:author="John Paul McTague" w:date="2016-09-03T10:34:00Z">
        <w:r w:rsidR="00CE6695" w:rsidDel="000362A7">
          <w:rPr>
            <w:rFonts w:cs="Arial"/>
            <w:szCs w:val="20"/>
          </w:rPr>
          <w:delText xml:space="preserve">and </w:delText>
        </w:r>
      </w:del>
      <w:r w:rsidR="00CE6695">
        <w:rPr>
          <w:rFonts w:cs="Arial"/>
          <w:szCs w:val="20"/>
        </w:rPr>
        <w:t>in SP is 6.4 thousand</w:t>
      </w:r>
      <w:del w:id="6" w:author="John Paul McTague" w:date="2016-09-03T10:34:00Z">
        <w:r w:rsidR="00CE6695" w:rsidDel="000362A7">
          <w:rPr>
            <w:rFonts w:cs="Arial"/>
            <w:szCs w:val="20"/>
          </w:rPr>
          <w:delText>s</w:delText>
        </w:r>
      </w:del>
      <w:r w:rsidR="00CE6695">
        <w:rPr>
          <w:rFonts w:cs="Arial"/>
          <w:szCs w:val="20"/>
        </w:rPr>
        <w:t xml:space="preserve"> hectares</w:t>
      </w:r>
      <w:r w:rsidR="00BA3D0B">
        <w:rPr>
          <w:rFonts w:cs="Arial"/>
          <w:szCs w:val="20"/>
        </w:rPr>
        <w:t>.</w:t>
      </w:r>
    </w:p>
    <w:p w14:paraId="4FB7F8AA" w14:textId="77777777" w:rsidR="0099026C" w:rsidRDefault="0099026C" w:rsidP="007D68DC">
      <w:pPr>
        <w:rPr>
          <w:rFonts w:cs="Arial"/>
          <w:szCs w:val="20"/>
        </w:rPr>
      </w:pPr>
    </w:p>
    <w:p w14:paraId="5FCB757C" w14:textId="77777777" w:rsidR="007D68DC" w:rsidRDefault="00D70E52" w:rsidP="00E43F14">
      <w:pPr>
        <w:ind w:firstLine="0"/>
        <w:jc w:val="center"/>
        <w:rPr>
          <w:rFonts w:cs="Arial"/>
          <w:szCs w:val="20"/>
        </w:rPr>
      </w:pPr>
      <w:r>
        <w:rPr>
          <w:rFonts w:cs="Arial"/>
          <w:noProof/>
          <w:szCs w:val="20"/>
        </w:rPr>
        <w:lastRenderedPageBreak/>
        <w:drawing>
          <wp:inline distT="0" distB="0" distL="0" distR="0" wp14:anchorId="73487FCE" wp14:editId="3F5BFFF1">
            <wp:extent cx="4378023" cy="5040000"/>
            <wp:effectExtent l="19050" t="0" r="3477"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78023" cy="5040000"/>
                    </a:xfrm>
                    <a:prstGeom prst="rect">
                      <a:avLst/>
                    </a:prstGeom>
                    <a:noFill/>
                  </pic:spPr>
                </pic:pic>
              </a:graphicData>
            </a:graphic>
          </wp:inline>
        </w:drawing>
      </w:r>
    </w:p>
    <w:p w14:paraId="1B670D2F" w14:textId="77777777" w:rsidR="00341DD7" w:rsidRDefault="00341DD7" w:rsidP="007D68DC">
      <w:pPr>
        <w:ind w:firstLine="0"/>
        <w:rPr>
          <w:rFonts w:cs="Arial"/>
          <w:szCs w:val="20"/>
        </w:rPr>
      </w:pPr>
      <w:r w:rsidRPr="00CE6695">
        <w:rPr>
          <w:rFonts w:cs="Arial"/>
          <w:szCs w:val="20"/>
        </w:rPr>
        <w:t xml:space="preserve">Figure 1 – </w:t>
      </w:r>
      <w:r w:rsidR="00D70E52" w:rsidRPr="00CE6695">
        <w:rPr>
          <w:rFonts w:cs="Arial"/>
          <w:szCs w:val="20"/>
        </w:rPr>
        <w:t>a</w:t>
      </w:r>
      <w:r w:rsidR="00D70E52">
        <w:rPr>
          <w:rFonts w:cs="Arial"/>
          <w:szCs w:val="20"/>
        </w:rPr>
        <w:t xml:space="preserve">) </w:t>
      </w:r>
      <w:r w:rsidR="004F28EF">
        <w:rPr>
          <w:rFonts w:cs="Arial"/>
          <w:szCs w:val="20"/>
        </w:rPr>
        <w:t>S</w:t>
      </w:r>
      <w:r>
        <w:rPr>
          <w:rFonts w:cs="Arial"/>
          <w:szCs w:val="20"/>
        </w:rPr>
        <w:t xml:space="preserve">tudy site </w:t>
      </w:r>
      <w:r w:rsidR="008A24A8">
        <w:rPr>
          <w:rFonts w:cs="Arial"/>
          <w:szCs w:val="20"/>
        </w:rPr>
        <w:t xml:space="preserve">located in two </w:t>
      </w:r>
      <w:r w:rsidR="0099026C">
        <w:rPr>
          <w:rFonts w:cs="Arial"/>
          <w:szCs w:val="20"/>
        </w:rPr>
        <w:t>r</w:t>
      </w:r>
      <w:r w:rsidR="00225566">
        <w:rPr>
          <w:rFonts w:cs="Arial"/>
          <w:szCs w:val="20"/>
        </w:rPr>
        <w:t>egions</w:t>
      </w:r>
      <w:r w:rsidR="00BA7598">
        <w:rPr>
          <w:rFonts w:cs="Arial"/>
          <w:szCs w:val="20"/>
        </w:rPr>
        <w:t xml:space="preserve"> of Brazil:</w:t>
      </w:r>
      <w:r w:rsidR="002A6DCC">
        <w:rPr>
          <w:rFonts w:cs="Arial"/>
          <w:szCs w:val="20"/>
        </w:rPr>
        <w:t xml:space="preserve"> n</w:t>
      </w:r>
      <w:r w:rsidR="00225566">
        <w:rPr>
          <w:rFonts w:cs="Arial"/>
          <w:szCs w:val="20"/>
        </w:rPr>
        <w:t>ortheastern (18º0’0’’S; 40º0’</w:t>
      </w:r>
      <w:r w:rsidR="002A6DCC">
        <w:rPr>
          <w:rFonts w:cs="Arial"/>
          <w:szCs w:val="20"/>
        </w:rPr>
        <w:t>0’’W) and s</w:t>
      </w:r>
      <w:r>
        <w:rPr>
          <w:rFonts w:cs="Arial"/>
          <w:szCs w:val="20"/>
        </w:rPr>
        <w:t>o</w:t>
      </w:r>
      <w:r w:rsidR="00225566">
        <w:rPr>
          <w:rFonts w:cs="Arial"/>
          <w:szCs w:val="20"/>
        </w:rPr>
        <w:t>utheastern (23º0’0’’S; 47º0’</w:t>
      </w:r>
      <w:r w:rsidR="00BA7598">
        <w:rPr>
          <w:rFonts w:cs="Arial"/>
          <w:szCs w:val="20"/>
        </w:rPr>
        <w:t>0’’W)</w:t>
      </w:r>
      <w:r w:rsidR="004F28EF">
        <w:rPr>
          <w:rFonts w:cs="Arial"/>
          <w:szCs w:val="20"/>
        </w:rPr>
        <w:t xml:space="preserve"> (a)</w:t>
      </w:r>
      <w:r w:rsidR="007D68DC">
        <w:rPr>
          <w:rFonts w:cs="Arial"/>
          <w:szCs w:val="20"/>
        </w:rPr>
        <w:t>.</w:t>
      </w:r>
      <w:r w:rsidR="00BA7598">
        <w:rPr>
          <w:rFonts w:cs="Arial"/>
          <w:szCs w:val="20"/>
        </w:rPr>
        <w:t xml:space="preserve"> </w:t>
      </w:r>
      <w:r w:rsidR="004F28EF">
        <w:rPr>
          <w:rFonts w:cs="Arial"/>
          <w:szCs w:val="20"/>
        </w:rPr>
        <w:t>A</w:t>
      </w:r>
      <w:r w:rsidR="00D70E52">
        <w:rPr>
          <w:rFonts w:cs="Arial"/>
          <w:szCs w:val="20"/>
        </w:rPr>
        <w:t>erial</w:t>
      </w:r>
      <w:r w:rsidR="004F28EF">
        <w:rPr>
          <w:rFonts w:cs="Arial"/>
          <w:szCs w:val="20"/>
        </w:rPr>
        <w:t xml:space="preserve"> overview of eucalypt plantation stands (b). Understory view of eucalypt plantation (c)</w:t>
      </w:r>
      <w:r w:rsidR="00D70E52">
        <w:rPr>
          <w:rFonts w:cs="Arial"/>
          <w:szCs w:val="20"/>
        </w:rPr>
        <w:t>.</w:t>
      </w:r>
    </w:p>
    <w:p w14:paraId="5B719692" w14:textId="77777777" w:rsidR="005306C6" w:rsidRDefault="005306C6" w:rsidP="005306C6"/>
    <w:p w14:paraId="2FAA385B" w14:textId="77777777" w:rsidR="00563E7A" w:rsidRDefault="008A24A8" w:rsidP="00563E7A">
      <w:pPr>
        <w:rPr>
          <w:rFonts w:cs="Arial"/>
          <w:szCs w:val="20"/>
        </w:rPr>
      </w:pPr>
      <w:r>
        <w:rPr>
          <w:rFonts w:cs="Arial"/>
          <w:szCs w:val="20"/>
        </w:rPr>
        <w:t>The input dataset was composed by</w:t>
      </w:r>
      <w:r w:rsidR="00371D45">
        <w:rPr>
          <w:rFonts w:cs="Arial"/>
          <w:szCs w:val="20"/>
        </w:rPr>
        <w:t xml:space="preserve"> 6130</w:t>
      </w:r>
      <w:r>
        <w:rPr>
          <w:rFonts w:cs="Arial"/>
          <w:szCs w:val="20"/>
        </w:rPr>
        <w:t xml:space="preserve"> </w:t>
      </w:r>
      <w:r w:rsidR="00171A6D">
        <w:rPr>
          <w:rFonts w:cs="Arial"/>
          <w:szCs w:val="20"/>
        </w:rPr>
        <w:t xml:space="preserve">eucalypt </w:t>
      </w:r>
      <w:r w:rsidR="00A25379" w:rsidRPr="0025078E">
        <w:rPr>
          <w:rFonts w:cs="Arial"/>
          <w:szCs w:val="20"/>
        </w:rPr>
        <w:t>trees</w:t>
      </w:r>
      <w:r w:rsidR="00262E16">
        <w:rPr>
          <w:rFonts w:cs="Arial"/>
          <w:szCs w:val="20"/>
        </w:rPr>
        <w:t xml:space="preserve"> (</w:t>
      </w:r>
      <w:r w:rsidR="00262E16">
        <w:rPr>
          <w:rFonts w:cs="Arial"/>
          <w:i/>
          <w:szCs w:val="20"/>
        </w:rPr>
        <w:t xml:space="preserve">Eucalyptus </w:t>
      </w:r>
      <w:r w:rsidR="00262E16">
        <w:rPr>
          <w:rFonts w:cs="Arial"/>
          <w:szCs w:val="20"/>
        </w:rPr>
        <w:t>sp.)</w:t>
      </w:r>
      <w:r w:rsidR="00A25379" w:rsidRPr="0025078E">
        <w:rPr>
          <w:rFonts w:cs="Arial"/>
          <w:szCs w:val="20"/>
        </w:rPr>
        <w:t xml:space="preserve"> with age ranging from 3</w:t>
      </w:r>
      <w:r w:rsidR="00F32427">
        <w:rPr>
          <w:rFonts w:cs="Arial"/>
          <w:szCs w:val="20"/>
        </w:rPr>
        <w:t xml:space="preserve"> to 7 </w:t>
      </w:r>
      <w:r w:rsidR="00A25379" w:rsidRPr="0025078E">
        <w:rPr>
          <w:rFonts w:cs="Arial"/>
          <w:szCs w:val="20"/>
        </w:rPr>
        <w:t>year</w:t>
      </w:r>
      <w:r w:rsidR="00F32427">
        <w:rPr>
          <w:rFonts w:cs="Arial"/>
          <w:szCs w:val="20"/>
        </w:rPr>
        <w:t xml:space="preserve">s </w:t>
      </w:r>
      <w:r>
        <w:rPr>
          <w:rFonts w:cs="Arial"/>
          <w:szCs w:val="20"/>
        </w:rPr>
        <w:t xml:space="preserve">old, </w:t>
      </w:r>
      <w:r w:rsidR="0099026C">
        <w:rPr>
          <w:rFonts w:cs="Arial"/>
          <w:szCs w:val="20"/>
        </w:rPr>
        <w:t>in</w:t>
      </w:r>
      <w:r w:rsidR="00A25379" w:rsidRPr="0025078E">
        <w:rPr>
          <w:rFonts w:cs="Arial"/>
          <w:szCs w:val="20"/>
        </w:rPr>
        <w:t xml:space="preserve"> first and second</w:t>
      </w:r>
      <w:ins w:id="7" w:author="John Paul McTague" w:date="2016-09-03T10:35:00Z">
        <w:r w:rsidR="00DC5B5F">
          <w:rPr>
            <w:rFonts w:cs="Arial"/>
            <w:szCs w:val="20"/>
          </w:rPr>
          <w:t xml:space="preserve"> (coppice)</w:t>
        </w:r>
      </w:ins>
      <w:r w:rsidR="00A25379" w:rsidRPr="0025078E">
        <w:rPr>
          <w:rFonts w:cs="Arial"/>
          <w:szCs w:val="20"/>
        </w:rPr>
        <w:t xml:space="preserve"> </w:t>
      </w:r>
      <w:r w:rsidR="00A25379" w:rsidRPr="00CE6695">
        <w:rPr>
          <w:rFonts w:cs="Arial"/>
          <w:szCs w:val="20"/>
        </w:rPr>
        <w:t>rotations</w:t>
      </w:r>
      <w:r w:rsidR="0099026C" w:rsidRPr="00CE6695">
        <w:rPr>
          <w:rFonts w:cs="Arial"/>
          <w:szCs w:val="20"/>
        </w:rPr>
        <w:t xml:space="preserve"> (Table 1)</w:t>
      </w:r>
      <w:r w:rsidR="00A25379" w:rsidRPr="00CE6695">
        <w:rPr>
          <w:rFonts w:cs="Arial"/>
          <w:szCs w:val="20"/>
        </w:rPr>
        <w:t xml:space="preserve"> and</w:t>
      </w:r>
      <w:r w:rsidR="00A25379" w:rsidRPr="0025078E">
        <w:rPr>
          <w:rFonts w:cs="Arial"/>
          <w:szCs w:val="20"/>
        </w:rPr>
        <w:t xml:space="preserve"> belonging to 26</w:t>
      </w:r>
      <w:r w:rsidR="00BE1FD0">
        <w:rPr>
          <w:rFonts w:cs="Arial"/>
          <w:szCs w:val="20"/>
        </w:rPr>
        <w:t xml:space="preserve"> </w:t>
      </w:r>
      <w:r w:rsidR="00A25379" w:rsidRPr="0025078E">
        <w:rPr>
          <w:rFonts w:cs="Arial"/>
          <w:szCs w:val="20"/>
        </w:rPr>
        <w:t xml:space="preserve">genetic </w:t>
      </w:r>
      <w:ins w:id="8" w:author="John Paul McTague" w:date="2016-09-03T10:36:00Z">
        <w:r w:rsidR="00DC5B5F">
          <w:rPr>
            <w:rFonts w:cs="Arial"/>
            <w:szCs w:val="20"/>
          </w:rPr>
          <w:t>families</w:t>
        </w:r>
      </w:ins>
      <w:del w:id="9" w:author="John Paul McTague" w:date="2016-09-03T10:36:00Z">
        <w:r w:rsidR="00A25379" w:rsidRPr="0025078E" w:rsidDel="00DC5B5F">
          <w:rPr>
            <w:rFonts w:cs="Arial"/>
            <w:szCs w:val="20"/>
          </w:rPr>
          <w:delText>materials</w:delText>
        </w:r>
      </w:del>
      <w:r w:rsidR="006713C9">
        <w:rPr>
          <w:rFonts w:cs="Arial"/>
          <w:szCs w:val="20"/>
        </w:rPr>
        <w:t>, all of them being clone genotypes</w:t>
      </w:r>
      <w:r w:rsidR="0025078E" w:rsidRPr="0025078E">
        <w:rPr>
          <w:rFonts w:cs="Arial"/>
          <w:szCs w:val="20"/>
        </w:rPr>
        <w:t>.</w:t>
      </w:r>
      <w:r w:rsidR="0099026C">
        <w:rPr>
          <w:rFonts w:cs="Arial"/>
          <w:szCs w:val="20"/>
        </w:rPr>
        <w:t xml:space="preserve"> The </w:t>
      </w:r>
      <w:ins w:id="10" w:author="John Paul McTague" w:date="2016-09-03T10:37:00Z">
        <w:r w:rsidR="00DC5B5F">
          <w:rPr>
            <w:rFonts w:cs="Arial"/>
            <w:szCs w:val="20"/>
          </w:rPr>
          <w:t>geographic distribution</w:t>
        </w:r>
      </w:ins>
      <w:del w:id="11" w:author="John Paul McTague" w:date="2016-09-03T10:37:00Z">
        <w:r w:rsidR="0099026C" w:rsidDel="00DC5B5F">
          <w:rPr>
            <w:rFonts w:cs="Arial"/>
            <w:szCs w:val="20"/>
          </w:rPr>
          <w:delText>occurrence</w:delText>
        </w:r>
      </w:del>
      <w:r w:rsidR="0099026C">
        <w:rPr>
          <w:rFonts w:cs="Arial"/>
          <w:szCs w:val="20"/>
        </w:rPr>
        <w:t xml:space="preserve"> of </w:t>
      </w:r>
      <w:ins w:id="12" w:author="John Paul McTague" w:date="2016-09-03T10:37:00Z">
        <w:r w:rsidR="00DC5B5F">
          <w:rPr>
            <w:rFonts w:cs="Arial"/>
            <w:szCs w:val="20"/>
          </w:rPr>
          <w:t xml:space="preserve">the </w:t>
        </w:r>
      </w:ins>
      <w:r w:rsidR="0099026C">
        <w:rPr>
          <w:rFonts w:cs="Arial"/>
          <w:szCs w:val="20"/>
        </w:rPr>
        <w:t xml:space="preserve">genetic </w:t>
      </w:r>
      <w:ins w:id="13" w:author="John Paul McTague" w:date="2016-09-03T10:37:00Z">
        <w:r w:rsidR="00DC5B5F">
          <w:rPr>
            <w:rFonts w:cs="Arial"/>
            <w:szCs w:val="20"/>
          </w:rPr>
          <w:t>families</w:t>
        </w:r>
      </w:ins>
      <w:del w:id="14" w:author="John Paul McTague" w:date="2016-09-03T10:37:00Z">
        <w:r w:rsidR="0099026C" w:rsidDel="00DC5B5F">
          <w:rPr>
            <w:rFonts w:cs="Arial"/>
            <w:szCs w:val="20"/>
          </w:rPr>
          <w:delText>materials</w:delText>
        </w:r>
      </w:del>
      <w:r w:rsidR="0099026C">
        <w:rPr>
          <w:rFonts w:cs="Arial"/>
          <w:szCs w:val="20"/>
        </w:rPr>
        <w:t xml:space="preserve"> </w:t>
      </w:r>
      <w:del w:id="15" w:author="John Paul McTague" w:date="2016-09-03T10:37:00Z">
        <w:r w:rsidR="0099026C" w:rsidDel="00DC5B5F">
          <w:rPr>
            <w:rFonts w:cs="Arial"/>
            <w:szCs w:val="20"/>
          </w:rPr>
          <w:delText>was mutually exclusive for regions</w:delText>
        </w:r>
      </w:del>
      <w:ins w:id="16" w:author="John Paul McTague" w:date="2016-09-03T10:37:00Z">
        <w:r w:rsidR="00DC5B5F">
          <w:rPr>
            <w:rFonts w:cs="Arial"/>
            <w:szCs w:val="20"/>
          </w:rPr>
          <w:t>did not overlap</w:t>
        </w:r>
      </w:ins>
      <w:r w:rsidR="00F459ED">
        <w:rPr>
          <w:rFonts w:cs="Arial"/>
          <w:szCs w:val="20"/>
        </w:rPr>
        <w:t xml:space="preserve"> and</w:t>
      </w:r>
      <w:r w:rsidR="0025078E" w:rsidRPr="0025078E">
        <w:rPr>
          <w:rFonts w:cs="Arial"/>
          <w:szCs w:val="20"/>
        </w:rPr>
        <w:t xml:space="preserve"> </w:t>
      </w:r>
      <w:r w:rsidR="00F459ED">
        <w:rPr>
          <w:rFonts w:cs="Arial"/>
          <w:szCs w:val="20"/>
        </w:rPr>
        <w:t>t</w:t>
      </w:r>
      <w:r w:rsidR="0025078E" w:rsidRPr="0025078E">
        <w:rPr>
          <w:rFonts w:cs="Arial"/>
          <w:szCs w:val="20"/>
        </w:rPr>
        <w:t>here were at least</w:t>
      </w:r>
      <w:r w:rsidR="0099026C">
        <w:rPr>
          <w:rFonts w:cs="Arial"/>
          <w:szCs w:val="20"/>
        </w:rPr>
        <w:t xml:space="preserve"> 100 trees per genetic </w:t>
      </w:r>
      <w:ins w:id="17" w:author="John Paul McTague" w:date="2016-09-03T10:37:00Z">
        <w:r w:rsidR="00DC5B5F">
          <w:rPr>
            <w:rFonts w:cs="Arial"/>
            <w:szCs w:val="20"/>
          </w:rPr>
          <w:t>family</w:t>
        </w:r>
      </w:ins>
      <w:del w:id="18" w:author="John Paul McTague" w:date="2016-09-03T10:37:00Z">
        <w:r w:rsidR="0099026C" w:rsidDel="00DC5B5F">
          <w:rPr>
            <w:rFonts w:cs="Arial"/>
            <w:szCs w:val="20"/>
          </w:rPr>
          <w:delText>material</w:delText>
        </w:r>
      </w:del>
      <w:r w:rsidR="0099026C">
        <w:rPr>
          <w:rFonts w:cs="Arial"/>
          <w:szCs w:val="20"/>
        </w:rPr>
        <w:t>.</w:t>
      </w:r>
      <w:r w:rsidR="00BE1FD0">
        <w:rPr>
          <w:rFonts w:cs="Arial"/>
          <w:szCs w:val="20"/>
        </w:rPr>
        <w:t xml:space="preserve"> All sampled trees were log scaled from</w:t>
      </w:r>
      <w:del w:id="19" w:author="John Paul McTague" w:date="2016-09-03T10:38:00Z">
        <w:r w:rsidR="00BE1FD0" w:rsidDel="00DC5B5F">
          <w:rPr>
            <w:rFonts w:cs="Arial"/>
            <w:szCs w:val="20"/>
          </w:rPr>
          <w:delText xml:space="preserve"> even-aged</w:delText>
        </w:r>
      </w:del>
      <w:r w:rsidR="00BE1FD0">
        <w:rPr>
          <w:rFonts w:cs="Arial"/>
          <w:szCs w:val="20"/>
        </w:rPr>
        <w:t xml:space="preserve"> eucalypt plantations</w:t>
      </w:r>
      <w:r w:rsidR="00180E9A">
        <w:rPr>
          <w:rFonts w:cs="Arial"/>
          <w:szCs w:val="20"/>
        </w:rPr>
        <w:t>,</w:t>
      </w:r>
      <w:r w:rsidR="00E1165B">
        <w:rPr>
          <w:rFonts w:cs="Arial"/>
          <w:szCs w:val="20"/>
        </w:rPr>
        <w:t xml:space="preserve"> with</w:t>
      </w:r>
      <w:r w:rsidR="00180E9A">
        <w:rPr>
          <w:rFonts w:cs="Arial"/>
          <w:szCs w:val="20"/>
        </w:rPr>
        <w:t xml:space="preserve"> </w:t>
      </w:r>
      <w:r w:rsidR="005301CD">
        <w:rPr>
          <w:rFonts w:cs="Arial"/>
          <w:szCs w:val="20"/>
        </w:rPr>
        <w:t xml:space="preserve">mean </w:t>
      </w:r>
      <w:r w:rsidR="00180E9A">
        <w:rPr>
          <w:rFonts w:cs="Arial"/>
          <w:szCs w:val="20"/>
        </w:rPr>
        <w:t>stem</w:t>
      </w:r>
      <w:r w:rsidR="005301CD">
        <w:rPr>
          <w:rFonts w:cs="Arial"/>
          <w:szCs w:val="20"/>
        </w:rPr>
        <w:t xml:space="preserve"> density equal</w:t>
      </w:r>
      <w:r w:rsidR="005C3F03">
        <w:rPr>
          <w:rFonts w:cs="Arial"/>
          <w:szCs w:val="20"/>
        </w:rPr>
        <w:t xml:space="preserve"> to</w:t>
      </w:r>
      <w:r w:rsidR="005301CD">
        <w:rPr>
          <w:rFonts w:cs="Arial"/>
          <w:szCs w:val="20"/>
        </w:rPr>
        <w:t xml:space="preserve"> 1060 stems.ha</w:t>
      </w:r>
      <w:r w:rsidR="005301CD" w:rsidRPr="00E1165B">
        <w:rPr>
          <w:rFonts w:cs="Arial"/>
          <w:szCs w:val="20"/>
          <w:vertAlign w:val="superscript"/>
        </w:rPr>
        <w:t>-1</w:t>
      </w:r>
      <w:r w:rsidR="00180E9A">
        <w:rPr>
          <w:rFonts w:cs="Arial"/>
          <w:szCs w:val="20"/>
        </w:rPr>
        <w:t xml:space="preserve"> </w:t>
      </w:r>
      <w:r w:rsidR="005301CD">
        <w:rPr>
          <w:rFonts w:cs="Arial"/>
          <w:szCs w:val="20"/>
        </w:rPr>
        <w:t>and</w:t>
      </w:r>
      <w:r w:rsidR="00180E9A">
        <w:rPr>
          <w:rFonts w:cs="Arial"/>
          <w:szCs w:val="20"/>
        </w:rPr>
        <w:t xml:space="preserve"> </w:t>
      </w:r>
      <w:r w:rsidR="00300952">
        <w:rPr>
          <w:rFonts w:cs="Arial"/>
          <w:szCs w:val="20"/>
        </w:rPr>
        <w:t xml:space="preserve">varying </w:t>
      </w:r>
      <w:r w:rsidR="00ED486F">
        <w:rPr>
          <w:rFonts w:cs="Arial"/>
          <w:szCs w:val="20"/>
        </w:rPr>
        <w:t>between</w:t>
      </w:r>
      <w:r w:rsidR="00300952">
        <w:rPr>
          <w:rFonts w:cs="Arial"/>
          <w:szCs w:val="20"/>
        </w:rPr>
        <w:t xml:space="preserve"> </w:t>
      </w:r>
      <w:r w:rsidR="00E1165B">
        <w:rPr>
          <w:rFonts w:cs="Arial"/>
          <w:szCs w:val="20"/>
        </w:rPr>
        <w:t>800</w:t>
      </w:r>
      <w:r w:rsidR="00300952">
        <w:rPr>
          <w:rFonts w:cs="Arial"/>
          <w:szCs w:val="20"/>
        </w:rPr>
        <w:t xml:space="preserve"> </w:t>
      </w:r>
      <w:r w:rsidR="00ED486F">
        <w:rPr>
          <w:rFonts w:cs="Arial"/>
          <w:szCs w:val="20"/>
        </w:rPr>
        <w:t>and</w:t>
      </w:r>
      <w:r w:rsidR="00E1165B">
        <w:rPr>
          <w:rFonts w:cs="Arial"/>
          <w:szCs w:val="20"/>
        </w:rPr>
        <w:t xml:space="preserve"> 1300 stems.ha</w:t>
      </w:r>
      <w:r w:rsidR="00E1165B" w:rsidRPr="00E1165B">
        <w:rPr>
          <w:rFonts w:cs="Arial"/>
          <w:szCs w:val="20"/>
          <w:vertAlign w:val="superscript"/>
        </w:rPr>
        <w:t>-1</w:t>
      </w:r>
      <w:r w:rsidR="008C2306">
        <w:rPr>
          <w:rFonts w:cs="Arial"/>
          <w:szCs w:val="20"/>
        </w:rPr>
        <w:t xml:space="preserve"> </w:t>
      </w:r>
      <w:r w:rsidR="00C0265C">
        <w:rPr>
          <w:rFonts w:cs="Arial"/>
          <w:szCs w:val="20"/>
        </w:rPr>
        <w:t>in 95% of</w:t>
      </w:r>
      <w:r w:rsidR="00180E9A">
        <w:rPr>
          <w:rFonts w:cs="Arial"/>
          <w:szCs w:val="20"/>
        </w:rPr>
        <w:t xml:space="preserve"> stands.</w:t>
      </w:r>
      <w:r w:rsidR="00563E7A">
        <w:rPr>
          <w:rFonts w:cs="Arial"/>
          <w:szCs w:val="20"/>
        </w:rPr>
        <w:t xml:space="preserve"> Field data collection was carried out in</w:t>
      </w:r>
      <w:r w:rsidR="00563E7A" w:rsidRPr="00461709">
        <w:rPr>
          <w:rFonts w:cs="Arial"/>
          <w:szCs w:val="20"/>
        </w:rPr>
        <w:t xml:space="preserve"> 2006 to 2010.</w:t>
      </w:r>
    </w:p>
    <w:p w14:paraId="3040C251" w14:textId="77777777" w:rsidR="00F03E05" w:rsidRDefault="00F03E05" w:rsidP="00371B2D"/>
    <w:p w14:paraId="3F6B6D4D" w14:textId="77777777" w:rsidR="00FE7C19" w:rsidRPr="0025078E" w:rsidRDefault="006012BA" w:rsidP="006012BA">
      <w:pPr>
        <w:ind w:firstLine="0"/>
        <w:rPr>
          <w:rFonts w:cs="Arial"/>
          <w:szCs w:val="20"/>
        </w:rPr>
      </w:pPr>
      <w:r w:rsidRPr="00CE6695">
        <w:rPr>
          <w:rFonts w:cs="Arial"/>
          <w:szCs w:val="20"/>
        </w:rPr>
        <w:t>Table 1 –</w:t>
      </w:r>
      <w:r w:rsidR="007A5E0A" w:rsidRPr="00CE6695">
        <w:rPr>
          <w:rFonts w:cs="Arial"/>
          <w:szCs w:val="20"/>
        </w:rPr>
        <w:t xml:space="preserve"> Summary</w:t>
      </w:r>
      <w:r w:rsidRPr="0025078E">
        <w:rPr>
          <w:rFonts w:cs="Arial"/>
          <w:szCs w:val="20"/>
        </w:rPr>
        <w:t xml:space="preserve"> </w:t>
      </w:r>
      <w:r w:rsidR="000953DD">
        <w:rPr>
          <w:rFonts w:cs="Arial"/>
          <w:szCs w:val="20"/>
        </w:rPr>
        <w:t xml:space="preserve">of log scaled </w:t>
      </w:r>
      <w:r w:rsidR="00A5210A">
        <w:rPr>
          <w:rFonts w:cs="Arial"/>
          <w:szCs w:val="20"/>
        </w:rPr>
        <w:t xml:space="preserve">eucalypt </w:t>
      </w:r>
      <w:r w:rsidR="000953DD">
        <w:rPr>
          <w:rFonts w:cs="Arial"/>
          <w:szCs w:val="20"/>
        </w:rPr>
        <w:t xml:space="preserve">trees per region and per </w:t>
      </w:r>
      <w:r w:rsidR="005C3F03">
        <w:rPr>
          <w:rFonts w:cs="Arial"/>
          <w:szCs w:val="20"/>
        </w:rPr>
        <w:t>groups</w:t>
      </w:r>
      <w:r w:rsidR="000953DD">
        <w:rPr>
          <w:rFonts w:cs="Arial"/>
          <w:szCs w:val="20"/>
        </w:rPr>
        <w:t xml:space="preserve"> of</w:t>
      </w:r>
      <w:r w:rsidRPr="0025078E">
        <w:rPr>
          <w:rFonts w:cs="Arial"/>
          <w:szCs w:val="20"/>
        </w:rPr>
        <w:t xml:space="preserve"> age</w:t>
      </w:r>
      <w:r w:rsidR="00B73E66">
        <w:rPr>
          <w:rFonts w:cs="Arial"/>
          <w:szCs w:val="20"/>
        </w:rPr>
        <w:t xml:space="preserve"> and rotation.</w:t>
      </w:r>
    </w:p>
    <w:tbl>
      <w:tblPr>
        <w:tblW w:w="7602" w:type="dxa"/>
        <w:jc w:val="center"/>
        <w:tblCellMar>
          <w:left w:w="70" w:type="dxa"/>
          <w:right w:w="70" w:type="dxa"/>
        </w:tblCellMar>
        <w:tblLook w:val="04A0" w:firstRow="1" w:lastRow="0" w:firstColumn="1" w:lastColumn="0" w:noHBand="0" w:noVBand="1"/>
      </w:tblPr>
      <w:tblGrid>
        <w:gridCol w:w="1274"/>
        <w:gridCol w:w="585"/>
        <w:gridCol w:w="675"/>
        <w:gridCol w:w="735"/>
        <w:gridCol w:w="655"/>
        <w:gridCol w:w="600"/>
        <w:gridCol w:w="196"/>
        <w:gridCol w:w="585"/>
        <w:gridCol w:w="675"/>
        <w:gridCol w:w="735"/>
        <w:gridCol w:w="655"/>
        <w:gridCol w:w="600"/>
      </w:tblGrid>
      <w:tr w:rsidR="001F7915" w:rsidRPr="001F7915" w14:paraId="36896C46" w14:textId="77777777" w:rsidTr="00CE6695">
        <w:trPr>
          <w:trHeight w:val="255"/>
          <w:jc w:val="center"/>
        </w:trPr>
        <w:tc>
          <w:tcPr>
            <w:tcW w:w="1020" w:type="dxa"/>
            <w:tcBorders>
              <w:top w:val="single" w:sz="4" w:space="0" w:color="auto"/>
              <w:left w:val="nil"/>
              <w:bottom w:val="single" w:sz="4" w:space="0" w:color="auto"/>
              <w:right w:val="nil"/>
            </w:tcBorders>
            <w:shd w:val="clear" w:color="auto" w:fill="auto"/>
            <w:noWrap/>
            <w:vAlign w:val="bottom"/>
            <w:hideMark/>
          </w:tcPr>
          <w:p w14:paraId="174CEE94" w14:textId="77777777" w:rsidR="001F7915" w:rsidRPr="001F7915" w:rsidRDefault="00DC5B5F" w:rsidP="001F7915">
            <w:pPr>
              <w:spacing w:line="240" w:lineRule="auto"/>
              <w:ind w:firstLine="0"/>
              <w:jc w:val="left"/>
              <w:rPr>
                <w:rFonts w:eastAsia="Times New Roman" w:cs="Arial"/>
                <w:color w:val="000000"/>
                <w:szCs w:val="20"/>
                <w:lang w:eastAsia="pt-BR"/>
              </w:rPr>
            </w:pPr>
            <w:ins w:id="20" w:author="John Paul McTague" w:date="2016-09-03T10:38:00Z">
              <w:r>
                <w:rPr>
                  <w:rFonts w:eastAsia="Times New Roman" w:cs="Arial"/>
                  <w:color w:val="000000"/>
                  <w:szCs w:val="20"/>
                  <w:lang w:eastAsia="pt-BR"/>
                </w:rPr>
                <w:lastRenderedPageBreak/>
                <w:t>Region</w:t>
              </w:r>
            </w:ins>
            <w:del w:id="21" w:author="John Paul McTague" w:date="2016-09-03T10:38:00Z">
              <w:r w:rsidR="001F7915" w:rsidRPr="001F7915" w:rsidDel="00DC5B5F">
                <w:rPr>
                  <w:rFonts w:eastAsia="Times New Roman" w:cs="Arial"/>
                  <w:color w:val="000000"/>
                  <w:szCs w:val="20"/>
                  <w:lang w:eastAsia="pt-BR"/>
                </w:rPr>
                <w:delText>Class</w:delText>
              </w:r>
            </w:del>
          </w:p>
        </w:tc>
        <w:tc>
          <w:tcPr>
            <w:tcW w:w="3241" w:type="dxa"/>
            <w:gridSpan w:val="5"/>
            <w:tcBorders>
              <w:top w:val="single" w:sz="4" w:space="0" w:color="auto"/>
              <w:left w:val="nil"/>
              <w:bottom w:val="single" w:sz="4" w:space="0" w:color="auto"/>
              <w:right w:val="nil"/>
            </w:tcBorders>
            <w:shd w:val="clear" w:color="auto" w:fill="auto"/>
            <w:noWrap/>
            <w:vAlign w:val="bottom"/>
            <w:hideMark/>
          </w:tcPr>
          <w:p w14:paraId="7D6961CE" w14:textId="77777777" w:rsidR="001F7915" w:rsidRPr="001F7915" w:rsidRDefault="001F7915" w:rsidP="001F7915">
            <w:pPr>
              <w:spacing w:line="240" w:lineRule="auto"/>
              <w:ind w:firstLine="0"/>
              <w:jc w:val="center"/>
              <w:rPr>
                <w:rFonts w:eastAsia="Times New Roman" w:cs="Arial"/>
                <w:color w:val="000000"/>
                <w:szCs w:val="20"/>
                <w:lang w:eastAsia="pt-BR"/>
              </w:rPr>
            </w:pPr>
            <w:r w:rsidRPr="001F7915">
              <w:rPr>
                <w:rFonts w:eastAsia="Times New Roman" w:cs="Arial"/>
                <w:color w:val="000000"/>
                <w:szCs w:val="20"/>
                <w:lang w:eastAsia="pt-BR"/>
              </w:rPr>
              <w:t>BA</w:t>
            </w:r>
          </w:p>
        </w:tc>
        <w:tc>
          <w:tcPr>
            <w:tcW w:w="100" w:type="dxa"/>
            <w:tcBorders>
              <w:top w:val="single" w:sz="4" w:space="0" w:color="auto"/>
              <w:left w:val="nil"/>
              <w:bottom w:val="single" w:sz="4" w:space="0" w:color="auto"/>
              <w:right w:val="nil"/>
            </w:tcBorders>
            <w:shd w:val="clear" w:color="auto" w:fill="auto"/>
            <w:noWrap/>
            <w:vAlign w:val="bottom"/>
            <w:hideMark/>
          </w:tcPr>
          <w:p w14:paraId="4EDA04F6" w14:textId="77777777" w:rsidR="001F7915" w:rsidRPr="001F7915" w:rsidRDefault="001F7915" w:rsidP="001F7915">
            <w:pPr>
              <w:spacing w:line="240" w:lineRule="auto"/>
              <w:ind w:firstLine="0"/>
              <w:jc w:val="center"/>
              <w:rPr>
                <w:rFonts w:eastAsia="Times New Roman" w:cs="Arial"/>
                <w:color w:val="000000"/>
                <w:szCs w:val="20"/>
                <w:lang w:eastAsia="pt-BR"/>
              </w:rPr>
            </w:pPr>
            <w:r w:rsidRPr="001F7915">
              <w:rPr>
                <w:rFonts w:eastAsia="Times New Roman" w:cs="Arial"/>
                <w:color w:val="000000"/>
                <w:szCs w:val="20"/>
                <w:lang w:eastAsia="pt-BR"/>
              </w:rPr>
              <w:t> </w:t>
            </w:r>
          </w:p>
        </w:tc>
        <w:tc>
          <w:tcPr>
            <w:tcW w:w="3241" w:type="dxa"/>
            <w:gridSpan w:val="5"/>
            <w:tcBorders>
              <w:top w:val="single" w:sz="4" w:space="0" w:color="auto"/>
              <w:left w:val="nil"/>
              <w:bottom w:val="single" w:sz="4" w:space="0" w:color="auto"/>
              <w:right w:val="nil"/>
            </w:tcBorders>
            <w:shd w:val="clear" w:color="auto" w:fill="auto"/>
            <w:noWrap/>
            <w:vAlign w:val="bottom"/>
            <w:hideMark/>
          </w:tcPr>
          <w:p w14:paraId="1CFD2537" w14:textId="77777777" w:rsidR="001F7915" w:rsidRPr="001F7915" w:rsidRDefault="001F7915" w:rsidP="001F7915">
            <w:pPr>
              <w:spacing w:line="240" w:lineRule="auto"/>
              <w:ind w:firstLine="0"/>
              <w:jc w:val="center"/>
              <w:rPr>
                <w:rFonts w:eastAsia="Times New Roman" w:cs="Arial"/>
                <w:color w:val="000000"/>
                <w:szCs w:val="20"/>
                <w:lang w:eastAsia="pt-BR"/>
              </w:rPr>
            </w:pPr>
            <w:r w:rsidRPr="001F7915">
              <w:rPr>
                <w:rFonts w:eastAsia="Times New Roman" w:cs="Arial"/>
                <w:color w:val="000000"/>
                <w:szCs w:val="20"/>
                <w:lang w:eastAsia="pt-BR"/>
              </w:rPr>
              <w:t>SP</w:t>
            </w:r>
          </w:p>
        </w:tc>
      </w:tr>
      <w:tr w:rsidR="001F7915" w:rsidRPr="001F7915" w14:paraId="6F1A909B" w14:textId="77777777" w:rsidTr="00CE6695">
        <w:trPr>
          <w:trHeight w:val="510"/>
          <w:jc w:val="center"/>
        </w:trPr>
        <w:tc>
          <w:tcPr>
            <w:tcW w:w="1020" w:type="dxa"/>
            <w:tcBorders>
              <w:top w:val="nil"/>
              <w:left w:val="nil"/>
              <w:bottom w:val="nil"/>
              <w:right w:val="nil"/>
            </w:tcBorders>
            <w:shd w:val="clear" w:color="auto" w:fill="auto"/>
            <w:hideMark/>
          </w:tcPr>
          <w:p w14:paraId="510B833C"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Age (year)</w:t>
            </w:r>
          </w:p>
        </w:tc>
        <w:tc>
          <w:tcPr>
            <w:tcW w:w="576" w:type="dxa"/>
            <w:tcBorders>
              <w:top w:val="nil"/>
              <w:left w:val="nil"/>
              <w:bottom w:val="nil"/>
              <w:right w:val="nil"/>
            </w:tcBorders>
            <w:shd w:val="clear" w:color="auto" w:fill="auto"/>
            <w:noWrap/>
            <w:hideMark/>
          </w:tcPr>
          <w:p w14:paraId="41B66B6A"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n</w:t>
            </w:r>
          </w:p>
        </w:tc>
        <w:tc>
          <w:tcPr>
            <w:tcW w:w="675" w:type="dxa"/>
            <w:tcBorders>
              <w:top w:val="nil"/>
              <w:left w:val="nil"/>
              <w:bottom w:val="nil"/>
              <w:right w:val="nil"/>
            </w:tcBorders>
            <w:shd w:val="clear" w:color="auto" w:fill="auto"/>
            <w:hideMark/>
          </w:tcPr>
          <w:p w14:paraId="0E439A73"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DBH</w:t>
            </w:r>
            <w:r w:rsidRPr="001F7915">
              <w:rPr>
                <w:rFonts w:eastAsia="Times New Roman" w:cs="Arial"/>
                <w:color w:val="000000"/>
                <w:szCs w:val="20"/>
                <w:lang w:eastAsia="pt-BR"/>
              </w:rPr>
              <w:br/>
              <w:t>(cm)</w:t>
            </w:r>
          </w:p>
        </w:tc>
        <w:tc>
          <w:tcPr>
            <w:tcW w:w="735" w:type="dxa"/>
            <w:tcBorders>
              <w:top w:val="nil"/>
              <w:left w:val="nil"/>
              <w:bottom w:val="nil"/>
              <w:right w:val="nil"/>
            </w:tcBorders>
            <w:shd w:val="clear" w:color="auto" w:fill="auto"/>
            <w:hideMark/>
          </w:tcPr>
          <w:p w14:paraId="5288F88E"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sDBH</w:t>
            </w:r>
            <w:r w:rsidRPr="001F7915">
              <w:rPr>
                <w:rFonts w:eastAsia="Times New Roman" w:cs="Arial"/>
                <w:color w:val="000000"/>
                <w:szCs w:val="20"/>
                <w:lang w:eastAsia="pt-BR"/>
              </w:rPr>
              <w:br/>
              <w:t>(cm)</w:t>
            </w:r>
          </w:p>
        </w:tc>
        <w:tc>
          <w:tcPr>
            <w:tcW w:w="655" w:type="dxa"/>
            <w:tcBorders>
              <w:top w:val="nil"/>
              <w:left w:val="nil"/>
              <w:bottom w:val="nil"/>
              <w:right w:val="nil"/>
            </w:tcBorders>
            <w:shd w:val="clear" w:color="auto" w:fill="auto"/>
            <w:hideMark/>
          </w:tcPr>
          <w:p w14:paraId="6BB44410"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Ht</w:t>
            </w:r>
            <w:r w:rsidRPr="001F7915">
              <w:rPr>
                <w:rFonts w:eastAsia="Times New Roman" w:cs="Arial"/>
                <w:color w:val="000000"/>
                <w:szCs w:val="20"/>
                <w:lang w:eastAsia="pt-BR"/>
              </w:rPr>
              <w:br/>
              <w:t>(m)</w:t>
            </w:r>
          </w:p>
        </w:tc>
        <w:tc>
          <w:tcPr>
            <w:tcW w:w="600" w:type="dxa"/>
            <w:tcBorders>
              <w:top w:val="nil"/>
              <w:left w:val="nil"/>
              <w:bottom w:val="nil"/>
              <w:right w:val="nil"/>
            </w:tcBorders>
            <w:shd w:val="clear" w:color="auto" w:fill="auto"/>
            <w:hideMark/>
          </w:tcPr>
          <w:p w14:paraId="7DA409E7"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sHt</w:t>
            </w:r>
            <w:r w:rsidRPr="001F7915">
              <w:rPr>
                <w:rFonts w:eastAsia="Times New Roman" w:cs="Arial"/>
                <w:color w:val="000000"/>
                <w:szCs w:val="20"/>
                <w:lang w:eastAsia="pt-BR"/>
              </w:rPr>
              <w:br/>
              <w:t>(m)</w:t>
            </w:r>
          </w:p>
        </w:tc>
        <w:tc>
          <w:tcPr>
            <w:tcW w:w="100" w:type="dxa"/>
            <w:tcBorders>
              <w:top w:val="nil"/>
              <w:left w:val="nil"/>
              <w:bottom w:val="nil"/>
              <w:right w:val="nil"/>
            </w:tcBorders>
            <w:shd w:val="clear" w:color="auto" w:fill="auto"/>
            <w:hideMark/>
          </w:tcPr>
          <w:p w14:paraId="191CD8E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 </w:t>
            </w:r>
          </w:p>
        </w:tc>
        <w:tc>
          <w:tcPr>
            <w:tcW w:w="576" w:type="dxa"/>
            <w:tcBorders>
              <w:top w:val="nil"/>
              <w:left w:val="nil"/>
              <w:bottom w:val="nil"/>
              <w:right w:val="nil"/>
            </w:tcBorders>
            <w:shd w:val="clear" w:color="auto" w:fill="auto"/>
            <w:noWrap/>
            <w:hideMark/>
          </w:tcPr>
          <w:p w14:paraId="02BAFF9A"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n</w:t>
            </w:r>
          </w:p>
        </w:tc>
        <w:tc>
          <w:tcPr>
            <w:tcW w:w="675" w:type="dxa"/>
            <w:tcBorders>
              <w:top w:val="nil"/>
              <w:left w:val="nil"/>
              <w:bottom w:val="nil"/>
              <w:right w:val="nil"/>
            </w:tcBorders>
            <w:shd w:val="clear" w:color="auto" w:fill="auto"/>
            <w:hideMark/>
          </w:tcPr>
          <w:p w14:paraId="5AEC61F4"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DBH</w:t>
            </w:r>
            <w:r w:rsidRPr="001F7915">
              <w:rPr>
                <w:rFonts w:eastAsia="Times New Roman" w:cs="Arial"/>
                <w:color w:val="000000"/>
                <w:szCs w:val="20"/>
                <w:lang w:eastAsia="pt-BR"/>
              </w:rPr>
              <w:br/>
              <w:t>(cm)</w:t>
            </w:r>
          </w:p>
        </w:tc>
        <w:tc>
          <w:tcPr>
            <w:tcW w:w="735" w:type="dxa"/>
            <w:tcBorders>
              <w:top w:val="nil"/>
              <w:left w:val="nil"/>
              <w:bottom w:val="nil"/>
              <w:right w:val="nil"/>
            </w:tcBorders>
            <w:shd w:val="clear" w:color="auto" w:fill="auto"/>
            <w:hideMark/>
          </w:tcPr>
          <w:p w14:paraId="3976B186"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sDBH</w:t>
            </w:r>
            <w:r w:rsidRPr="001F7915">
              <w:rPr>
                <w:rFonts w:eastAsia="Times New Roman" w:cs="Arial"/>
                <w:color w:val="000000"/>
                <w:szCs w:val="20"/>
                <w:lang w:eastAsia="pt-BR"/>
              </w:rPr>
              <w:br/>
              <w:t>(cm)</w:t>
            </w:r>
          </w:p>
        </w:tc>
        <w:tc>
          <w:tcPr>
            <w:tcW w:w="655" w:type="dxa"/>
            <w:tcBorders>
              <w:top w:val="nil"/>
              <w:left w:val="nil"/>
              <w:bottom w:val="nil"/>
              <w:right w:val="nil"/>
            </w:tcBorders>
            <w:shd w:val="clear" w:color="auto" w:fill="auto"/>
            <w:hideMark/>
          </w:tcPr>
          <w:p w14:paraId="19853108"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Ht</w:t>
            </w:r>
            <w:r w:rsidRPr="001F7915">
              <w:rPr>
                <w:rFonts w:eastAsia="Times New Roman" w:cs="Arial"/>
                <w:color w:val="000000"/>
                <w:szCs w:val="20"/>
                <w:lang w:eastAsia="pt-BR"/>
              </w:rPr>
              <w:br/>
              <w:t>(m)</w:t>
            </w:r>
          </w:p>
        </w:tc>
        <w:tc>
          <w:tcPr>
            <w:tcW w:w="600" w:type="dxa"/>
            <w:tcBorders>
              <w:top w:val="nil"/>
              <w:left w:val="nil"/>
              <w:bottom w:val="nil"/>
              <w:right w:val="nil"/>
            </w:tcBorders>
            <w:shd w:val="clear" w:color="auto" w:fill="auto"/>
            <w:hideMark/>
          </w:tcPr>
          <w:p w14:paraId="25B6C11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sHt</w:t>
            </w:r>
            <w:r w:rsidRPr="001F7915">
              <w:rPr>
                <w:rFonts w:eastAsia="Times New Roman" w:cs="Arial"/>
                <w:color w:val="000000"/>
                <w:szCs w:val="20"/>
                <w:lang w:eastAsia="pt-BR"/>
              </w:rPr>
              <w:br/>
              <w:t>(m)</w:t>
            </w:r>
          </w:p>
        </w:tc>
      </w:tr>
      <w:tr w:rsidR="001F7915" w:rsidRPr="001F7915" w14:paraId="50E8796F" w14:textId="77777777" w:rsidTr="00CE6695">
        <w:trPr>
          <w:trHeight w:val="255"/>
          <w:jc w:val="center"/>
        </w:trPr>
        <w:tc>
          <w:tcPr>
            <w:tcW w:w="1020" w:type="dxa"/>
            <w:tcBorders>
              <w:top w:val="nil"/>
              <w:left w:val="nil"/>
              <w:bottom w:val="nil"/>
              <w:right w:val="nil"/>
            </w:tcBorders>
            <w:shd w:val="clear" w:color="auto" w:fill="auto"/>
            <w:noWrap/>
            <w:vAlign w:val="bottom"/>
            <w:hideMark/>
          </w:tcPr>
          <w:p w14:paraId="692A70C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3</w:t>
            </w:r>
          </w:p>
        </w:tc>
        <w:tc>
          <w:tcPr>
            <w:tcW w:w="576" w:type="dxa"/>
            <w:tcBorders>
              <w:top w:val="nil"/>
              <w:left w:val="nil"/>
              <w:bottom w:val="nil"/>
              <w:right w:val="nil"/>
            </w:tcBorders>
            <w:shd w:val="clear" w:color="auto" w:fill="auto"/>
            <w:noWrap/>
            <w:vAlign w:val="bottom"/>
            <w:hideMark/>
          </w:tcPr>
          <w:p w14:paraId="1C36A19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295</w:t>
            </w:r>
          </w:p>
        </w:tc>
        <w:tc>
          <w:tcPr>
            <w:tcW w:w="675" w:type="dxa"/>
            <w:tcBorders>
              <w:top w:val="nil"/>
              <w:left w:val="nil"/>
              <w:bottom w:val="nil"/>
              <w:right w:val="nil"/>
            </w:tcBorders>
            <w:shd w:val="clear" w:color="auto" w:fill="auto"/>
            <w:noWrap/>
            <w:vAlign w:val="bottom"/>
            <w:hideMark/>
          </w:tcPr>
          <w:p w14:paraId="76E3243B"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13.0</w:t>
            </w:r>
          </w:p>
        </w:tc>
        <w:tc>
          <w:tcPr>
            <w:tcW w:w="735" w:type="dxa"/>
            <w:tcBorders>
              <w:top w:val="nil"/>
              <w:left w:val="nil"/>
              <w:bottom w:val="nil"/>
              <w:right w:val="nil"/>
            </w:tcBorders>
            <w:shd w:val="clear" w:color="auto" w:fill="auto"/>
            <w:noWrap/>
            <w:vAlign w:val="bottom"/>
            <w:hideMark/>
          </w:tcPr>
          <w:p w14:paraId="02F1D29D"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3.5</w:t>
            </w:r>
          </w:p>
        </w:tc>
        <w:tc>
          <w:tcPr>
            <w:tcW w:w="655" w:type="dxa"/>
            <w:tcBorders>
              <w:top w:val="nil"/>
              <w:left w:val="nil"/>
              <w:bottom w:val="nil"/>
              <w:right w:val="nil"/>
            </w:tcBorders>
            <w:shd w:val="clear" w:color="auto" w:fill="auto"/>
            <w:noWrap/>
            <w:vAlign w:val="bottom"/>
            <w:hideMark/>
          </w:tcPr>
          <w:p w14:paraId="1229892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18.2</w:t>
            </w:r>
          </w:p>
        </w:tc>
        <w:tc>
          <w:tcPr>
            <w:tcW w:w="600" w:type="dxa"/>
            <w:tcBorders>
              <w:top w:val="nil"/>
              <w:left w:val="nil"/>
              <w:bottom w:val="nil"/>
              <w:right w:val="nil"/>
            </w:tcBorders>
            <w:shd w:val="clear" w:color="auto" w:fill="auto"/>
            <w:noWrap/>
            <w:vAlign w:val="bottom"/>
            <w:hideMark/>
          </w:tcPr>
          <w:p w14:paraId="5E7F9F3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2.9</w:t>
            </w:r>
          </w:p>
        </w:tc>
        <w:tc>
          <w:tcPr>
            <w:tcW w:w="100" w:type="dxa"/>
            <w:tcBorders>
              <w:top w:val="nil"/>
              <w:left w:val="nil"/>
              <w:bottom w:val="nil"/>
              <w:right w:val="nil"/>
            </w:tcBorders>
            <w:shd w:val="clear" w:color="auto" w:fill="auto"/>
            <w:noWrap/>
            <w:vAlign w:val="bottom"/>
            <w:hideMark/>
          </w:tcPr>
          <w:p w14:paraId="610D0AF4" w14:textId="77777777" w:rsidR="001F7915" w:rsidRPr="001F7915" w:rsidRDefault="001F7915" w:rsidP="001F7915">
            <w:pPr>
              <w:spacing w:line="240" w:lineRule="auto"/>
              <w:ind w:firstLine="0"/>
              <w:jc w:val="left"/>
              <w:rPr>
                <w:rFonts w:eastAsia="Times New Roman" w:cs="Arial"/>
                <w:color w:val="000000"/>
                <w:szCs w:val="20"/>
                <w:lang w:eastAsia="pt-BR"/>
              </w:rPr>
            </w:pPr>
          </w:p>
        </w:tc>
        <w:tc>
          <w:tcPr>
            <w:tcW w:w="576" w:type="dxa"/>
            <w:tcBorders>
              <w:top w:val="nil"/>
              <w:left w:val="nil"/>
              <w:bottom w:val="nil"/>
              <w:right w:val="nil"/>
            </w:tcBorders>
            <w:shd w:val="clear" w:color="auto" w:fill="auto"/>
            <w:noWrap/>
            <w:vAlign w:val="bottom"/>
            <w:hideMark/>
          </w:tcPr>
          <w:p w14:paraId="4C6A0F07"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256</w:t>
            </w:r>
          </w:p>
        </w:tc>
        <w:tc>
          <w:tcPr>
            <w:tcW w:w="675" w:type="dxa"/>
            <w:tcBorders>
              <w:top w:val="nil"/>
              <w:left w:val="nil"/>
              <w:bottom w:val="nil"/>
              <w:right w:val="nil"/>
            </w:tcBorders>
            <w:shd w:val="clear" w:color="auto" w:fill="auto"/>
            <w:noWrap/>
            <w:vAlign w:val="bottom"/>
            <w:hideMark/>
          </w:tcPr>
          <w:p w14:paraId="1BCF57F6"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11.9</w:t>
            </w:r>
          </w:p>
        </w:tc>
        <w:tc>
          <w:tcPr>
            <w:tcW w:w="735" w:type="dxa"/>
            <w:tcBorders>
              <w:top w:val="nil"/>
              <w:left w:val="nil"/>
              <w:bottom w:val="nil"/>
              <w:right w:val="nil"/>
            </w:tcBorders>
            <w:shd w:val="clear" w:color="auto" w:fill="auto"/>
            <w:noWrap/>
            <w:vAlign w:val="bottom"/>
            <w:hideMark/>
          </w:tcPr>
          <w:p w14:paraId="7C6E38BA"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3.3</w:t>
            </w:r>
          </w:p>
        </w:tc>
        <w:tc>
          <w:tcPr>
            <w:tcW w:w="655" w:type="dxa"/>
            <w:tcBorders>
              <w:top w:val="nil"/>
              <w:left w:val="nil"/>
              <w:bottom w:val="nil"/>
              <w:right w:val="nil"/>
            </w:tcBorders>
            <w:shd w:val="clear" w:color="auto" w:fill="auto"/>
            <w:noWrap/>
            <w:vAlign w:val="bottom"/>
            <w:hideMark/>
          </w:tcPr>
          <w:p w14:paraId="2B8338E6"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17.9</w:t>
            </w:r>
          </w:p>
        </w:tc>
        <w:tc>
          <w:tcPr>
            <w:tcW w:w="600" w:type="dxa"/>
            <w:tcBorders>
              <w:top w:val="nil"/>
              <w:left w:val="nil"/>
              <w:bottom w:val="nil"/>
              <w:right w:val="nil"/>
            </w:tcBorders>
            <w:shd w:val="clear" w:color="auto" w:fill="auto"/>
            <w:noWrap/>
            <w:vAlign w:val="bottom"/>
            <w:hideMark/>
          </w:tcPr>
          <w:p w14:paraId="642A96C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3.1</w:t>
            </w:r>
          </w:p>
        </w:tc>
      </w:tr>
      <w:tr w:rsidR="001F7915" w:rsidRPr="001F7915" w14:paraId="1BF9B691" w14:textId="77777777" w:rsidTr="00CE6695">
        <w:trPr>
          <w:trHeight w:val="255"/>
          <w:jc w:val="center"/>
        </w:trPr>
        <w:tc>
          <w:tcPr>
            <w:tcW w:w="1020" w:type="dxa"/>
            <w:tcBorders>
              <w:top w:val="nil"/>
              <w:left w:val="nil"/>
              <w:bottom w:val="nil"/>
              <w:right w:val="nil"/>
            </w:tcBorders>
            <w:shd w:val="clear" w:color="auto" w:fill="auto"/>
            <w:noWrap/>
            <w:vAlign w:val="bottom"/>
            <w:hideMark/>
          </w:tcPr>
          <w:p w14:paraId="0187894B"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w:t>
            </w:r>
          </w:p>
        </w:tc>
        <w:tc>
          <w:tcPr>
            <w:tcW w:w="576" w:type="dxa"/>
            <w:tcBorders>
              <w:top w:val="nil"/>
              <w:left w:val="nil"/>
              <w:bottom w:val="nil"/>
              <w:right w:val="nil"/>
            </w:tcBorders>
            <w:shd w:val="clear" w:color="auto" w:fill="auto"/>
            <w:noWrap/>
            <w:vAlign w:val="bottom"/>
            <w:hideMark/>
          </w:tcPr>
          <w:p w14:paraId="47AAC04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480</w:t>
            </w:r>
          </w:p>
        </w:tc>
        <w:tc>
          <w:tcPr>
            <w:tcW w:w="675" w:type="dxa"/>
            <w:tcBorders>
              <w:top w:val="nil"/>
              <w:left w:val="nil"/>
              <w:bottom w:val="nil"/>
              <w:right w:val="nil"/>
            </w:tcBorders>
            <w:shd w:val="clear" w:color="auto" w:fill="auto"/>
            <w:noWrap/>
            <w:vAlign w:val="bottom"/>
            <w:hideMark/>
          </w:tcPr>
          <w:p w14:paraId="7C9F99A4"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14.2</w:t>
            </w:r>
          </w:p>
        </w:tc>
        <w:tc>
          <w:tcPr>
            <w:tcW w:w="735" w:type="dxa"/>
            <w:tcBorders>
              <w:top w:val="nil"/>
              <w:left w:val="nil"/>
              <w:bottom w:val="nil"/>
              <w:right w:val="nil"/>
            </w:tcBorders>
            <w:shd w:val="clear" w:color="auto" w:fill="auto"/>
            <w:noWrap/>
            <w:vAlign w:val="bottom"/>
            <w:hideMark/>
          </w:tcPr>
          <w:p w14:paraId="11D62E2E"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3.9</w:t>
            </w:r>
          </w:p>
        </w:tc>
        <w:tc>
          <w:tcPr>
            <w:tcW w:w="655" w:type="dxa"/>
            <w:tcBorders>
              <w:top w:val="nil"/>
              <w:left w:val="nil"/>
              <w:bottom w:val="nil"/>
              <w:right w:val="nil"/>
            </w:tcBorders>
            <w:shd w:val="clear" w:color="auto" w:fill="auto"/>
            <w:noWrap/>
            <w:vAlign w:val="bottom"/>
            <w:hideMark/>
          </w:tcPr>
          <w:p w14:paraId="60B64917"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20.8</w:t>
            </w:r>
          </w:p>
        </w:tc>
        <w:tc>
          <w:tcPr>
            <w:tcW w:w="600" w:type="dxa"/>
            <w:tcBorders>
              <w:top w:val="nil"/>
              <w:left w:val="nil"/>
              <w:bottom w:val="nil"/>
              <w:right w:val="nil"/>
            </w:tcBorders>
            <w:shd w:val="clear" w:color="auto" w:fill="auto"/>
            <w:noWrap/>
            <w:vAlign w:val="bottom"/>
            <w:hideMark/>
          </w:tcPr>
          <w:p w14:paraId="4C1EE1E7"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3.6</w:t>
            </w:r>
          </w:p>
        </w:tc>
        <w:tc>
          <w:tcPr>
            <w:tcW w:w="100" w:type="dxa"/>
            <w:tcBorders>
              <w:top w:val="nil"/>
              <w:left w:val="nil"/>
              <w:bottom w:val="nil"/>
              <w:right w:val="nil"/>
            </w:tcBorders>
            <w:shd w:val="clear" w:color="auto" w:fill="auto"/>
            <w:noWrap/>
            <w:vAlign w:val="bottom"/>
            <w:hideMark/>
          </w:tcPr>
          <w:p w14:paraId="57CD3FFF" w14:textId="77777777" w:rsidR="001F7915" w:rsidRPr="001F7915" w:rsidRDefault="001F7915" w:rsidP="001F7915">
            <w:pPr>
              <w:spacing w:line="240" w:lineRule="auto"/>
              <w:ind w:firstLine="0"/>
              <w:jc w:val="left"/>
              <w:rPr>
                <w:rFonts w:eastAsia="Times New Roman" w:cs="Arial"/>
                <w:color w:val="000000"/>
                <w:szCs w:val="20"/>
                <w:lang w:eastAsia="pt-BR"/>
              </w:rPr>
            </w:pPr>
          </w:p>
        </w:tc>
        <w:tc>
          <w:tcPr>
            <w:tcW w:w="576" w:type="dxa"/>
            <w:tcBorders>
              <w:top w:val="nil"/>
              <w:left w:val="nil"/>
              <w:bottom w:val="nil"/>
              <w:right w:val="nil"/>
            </w:tcBorders>
            <w:shd w:val="clear" w:color="auto" w:fill="auto"/>
            <w:noWrap/>
            <w:vAlign w:val="bottom"/>
            <w:hideMark/>
          </w:tcPr>
          <w:p w14:paraId="781CF4B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822</w:t>
            </w:r>
          </w:p>
        </w:tc>
        <w:tc>
          <w:tcPr>
            <w:tcW w:w="675" w:type="dxa"/>
            <w:tcBorders>
              <w:top w:val="nil"/>
              <w:left w:val="nil"/>
              <w:bottom w:val="nil"/>
              <w:right w:val="nil"/>
            </w:tcBorders>
            <w:shd w:val="clear" w:color="auto" w:fill="auto"/>
            <w:noWrap/>
            <w:vAlign w:val="bottom"/>
            <w:hideMark/>
          </w:tcPr>
          <w:p w14:paraId="09E63ECC"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13.5</w:t>
            </w:r>
          </w:p>
        </w:tc>
        <w:tc>
          <w:tcPr>
            <w:tcW w:w="735" w:type="dxa"/>
            <w:tcBorders>
              <w:top w:val="nil"/>
              <w:left w:val="nil"/>
              <w:bottom w:val="nil"/>
              <w:right w:val="nil"/>
            </w:tcBorders>
            <w:shd w:val="clear" w:color="auto" w:fill="auto"/>
            <w:noWrap/>
            <w:vAlign w:val="bottom"/>
            <w:hideMark/>
          </w:tcPr>
          <w:p w14:paraId="6103D1E1"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4.0</w:t>
            </w:r>
          </w:p>
        </w:tc>
        <w:tc>
          <w:tcPr>
            <w:tcW w:w="655" w:type="dxa"/>
            <w:tcBorders>
              <w:top w:val="nil"/>
              <w:left w:val="nil"/>
              <w:bottom w:val="nil"/>
              <w:right w:val="nil"/>
            </w:tcBorders>
            <w:shd w:val="clear" w:color="auto" w:fill="auto"/>
            <w:noWrap/>
            <w:vAlign w:val="bottom"/>
            <w:hideMark/>
          </w:tcPr>
          <w:p w14:paraId="6A97804C"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20.2</w:t>
            </w:r>
          </w:p>
        </w:tc>
        <w:tc>
          <w:tcPr>
            <w:tcW w:w="600" w:type="dxa"/>
            <w:tcBorders>
              <w:top w:val="nil"/>
              <w:left w:val="nil"/>
              <w:bottom w:val="nil"/>
              <w:right w:val="nil"/>
            </w:tcBorders>
            <w:shd w:val="clear" w:color="auto" w:fill="auto"/>
            <w:noWrap/>
            <w:vAlign w:val="bottom"/>
            <w:hideMark/>
          </w:tcPr>
          <w:p w14:paraId="5121E276"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3.7</w:t>
            </w:r>
          </w:p>
        </w:tc>
      </w:tr>
      <w:tr w:rsidR="001F7915" w:rsidRPr="001F7915" w14:paraId="224A4947" w14:textId="77777777" w:rsidTr="00CE6695">
        <w:trPr>
          <w:trHeight w:val="255"/>
          <w:jc w:val="center"/>
        </w:trPr>
        <w:tc>
          <w:tcPr>
            <w:tcW w:w="1020" w:type="dxa"/>
            <w:tcBorders>
              <w:top w:val="nil"/>
              <w:left w:val="nil"/>
              <w:bottom w:val="nil"/>
              <w:right w:val="nil"/>
            </w:tcBorders>
            <w:shd w:val="clear" w:color="auto" w:fill="auto"/>
            <w:noWrap/>
            <w:vAlign w:val="bottom"/>
            <w:hideMark/>
          </w:tcPr>
          <w:p w14:paraId="55DD8927"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w:t>
            </w:r>
          </w:p>
        </w:tc>
        <w:tc>
          <w:tcPr>
            <w:tcW w:w="576" w:type="dxa"/>
            <w:tcBorders>
              <w:top w:val="nil"/>
              <w:left w:val="nil"/>
              <w:bottom w:val="nil"/>
              <w:right w:val="nil"/>
            </w:tcBorders>
            <w:shd w:val="clear" w:color="auto" w:fill="auto"/>
            <w:noWrap/>
            <w:vAlign w:val="bottom"/>
            <w:hideMark/>
          </w:tcPr>
          <w:p w14:paraId="2EE38B04"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784</w:t>
            </w:r>
          </w:p>
        </w:tc>
        <w:tc>
          <w:tcPr>
            <w:tcW w:w="675" w:type="dxa"/>
            <w:tcBorders>
              <w:top w:val="nil"/>
              <w:left w:val="nil"/>
              <w:bottom w:val="nil"/>
              <w:right w:val="nil"/>
            </w:tcBorders>
            <w:shd w:val="clear" w:color="auto" w:fill="auto"/>
            <w:noWrap/>
            <w:vAlign w:val="bottom"/>
            <w:hideMark/>
          </w:tcPr>
          <w:p w14:paraId="6A58D6DE"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15.1</w:t>
            </w:r>
          </w:p>
        </w:tc>
        <w:tc>
          <w:tcPr>
            <w:tcW w:w="735" w:type="dxa"/>
            <w:tcBorders>
              <w:top w:val="nil"/>
              <w:left w:val="nil"/>
              <w:bottom w:val="nil"/>
              <w:right w:val="nil"/>
            </w:tcBorders>
            <w:shd w:val="clear" w:color="auto" w:fill="auto"/>
            <w:noWrap/>
            <w:vAlign w:val="bottom"/>
            <w:hideMark/>
          </w:tcPr>
          <w:p w14:paraId="6D37E840"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4.3</w:t>
            </w:r>
          </w:p>
        </w:tc>
        <w:tc>
          <w:tcPr>
            <w:tcW w:w="655" w:type="dxa"/>
            <w:tcBorders>
              <w:top w:val="nil"/>
              <w:left w:val="nil"/>
              <w:bottom w:val="nil"/>
              <w:right w:val="nil"/>
            </w:tcBorders>
            <w:shd w:val="clear" w:color="auto" w:fill="auto"/>
            <w:noWrap/>
            <w:vAlign w:val="bottom"/>
            <w:hideMark/>
          </w:tcPr>
          <w:p w14:paraId="14D5C4C8"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22.5</w:t>
            </w:r>
          </w:p>
        </w:tc>
        <w:tc>
          <w:tcPr>
            <w:tcW w:w="600" w:type="dxa"/>
            <w:tcBorders>
              <w:top w:val="nil"/>
              <w:left w:val="nil"/>
              <w:bottom w:val="nil"/>
              <w:right w:val="nil"/>
            </w:tcBorders>
            <w:shd w:val="clear" w:color="auto" w:fill="auto"/>
            <w:noWrap/>
            <w:vAlign w:val="bottom"/>
            <w:hideMark/>
          </w:tcPr>
          <w:p w14:paraId="67EAE4ED"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4.1</w:t>
            </w:r>
          </w:p>
        </w:tc>
        <w:tc>
          <w:tcPr>
            <w:tcW w:w="100" w:type="dxa"/>
            <w:tcBorders>
              <w:top w:val="nil"/>
              <w:left w:val="nil"/>
              <w:bottom w:val="nil"/>
              <w:right w:val="nil"/>
            </w:tcBorders>
            <w:shd w:val="clear" w:color="auto" w:fill="auto"/>
            <w:noWrap/>
            <w:vAlign w:val="bottom"/>
            <w:hideMark/>
          </w:tcPr>
          <w:p w14:paraId="395D41BF" w14:textId="77777777" w:rsidR="001F7915" w:rsidRPr="001F7915" w:rsidRDefault="001F7915" w:rsidP="001F7915">
            <w:pPr>
              <w:spacing w:line="240" w:lineRule="auto"/>
              <w:ind w:firstLine="0"/>
              <w:jc w:val="left"/>
              <w:rPr>
                <w:rFonts w:eastAsia="Times New Roman" w:cs="Arial"/>
                <w:color w:val="000000"/>
                <w:szCs w:val="20"/>
                <w:lang w:eastAsia="pt-BR"/>
              </w:rPr>
            </w:pPr>
          </w:p>
        </w:tc>
        <w:tc>
          <w:tcPr>
            <w:tcW w:w="576" w:type="dxa"/>
            <w:tcBorders>
              <w:top w:val="nil"/>
              <w:left w:val="nil"/>
              <w:bottom w:val="nil"/>
              <w:right w:val="nil"/>
            </w:tcBorders>
            <w:shd w:val="clear" w:color="auto" w:fill="auto"/>
            <w:noWrap/>
            <w:vAlign w:val="bottom"/>
            <w:hideMark/>
          </w:tcPr>
          <w:p w14:paraId="49B01A92"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863</w:t>
            </w:r>
          </w:p>
        </w:tc>
        <w:tc>
          <w:tcPr>
            <w:tcW w:w="675" w:type="dxa"/>
            <w:tcBorders>
              <w:top w:val="nil"/>
              <w:left w:val="nil"/>
              <w:bottom w:val="nil"/>
              <w:right w:val="nil"/>
            </w:tcBorders>
            <w:shd w:val="clear" w:color="auto" w:fill="auto"/>
            <w:noWrap/>
            <w:vAlign w:val="bottom"/>
            <w:hideMark/>
          </w:tcPr>
          <w:p w14:paraId="03F8393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14.6</w:t>
            </w:r>
          </w:p>
        </w:tc>
        <w:tc>
          <w:tcPr>
            <w:tcW w:w="735" w:type="dxa"/>
            <w:tcBorders>
              <w:top w:val="nil"/>
              <w:left w:val="nil"/>
              <w:bottom w:val="nil"/>
              <w:right w:val="nil"/>
            </w:tcBorders>
            <w:shd w:val="clear" w:color="auto" w:fill="auto"/>
            <w:noWrap/>
            <w:vAlign w:val="bottom"/>
            <w:hideMark/>
          </w:tcPr>
          <w:p w14:paraId="64B8D012"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4.5</w:t>
            </w:r>
          </w:p>
        </w:tc>
        <w:tc>
          <w:tcPr>
            <w:tcW w:w="655" w:type="dxa"/>
            <w:tcBorders>
              <w:top w:val="nil"/>
              <w:left w:val="nil"/>
              <w:bottom w:val="nil"/>
              <w:right w:val="nil"/>
            </w:tcBorders>
            <w:shd w:val="clear" w:color="auto" w:fill="auto"/>
            <w:noWrap/>
            <w:vAlign w:val="bottom"/>
            <w:hideMark/>
          </w:tcPr>
          <w:p w14:paraId="2113267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22.5</w:t>
            </w:r>
          </w:p>
        </w:tc>
        <w:tc>
          <w:tcPr>
            <w:tcW w:w="600" w:type="dxa"/>
            <w:tcBorders>
              <w:top w:val="nil"/>
              <w:left w:val="nil"/>
              <w:bottom w:val="nil"/>
              <w:right w:val="nil"/>
            </w:tcBorders>
            <w:shd w:val="clear" w:color="auto" w:fill="auto"/>
            <w:noWrap/>
            <w:vAlign w:val="bottom"/>
            <w:hideMark/>
          </w:tcPr>
          <w:p w14:paraId="76B89573"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4.3</w:t>
            </w:r>
          </w:p>
        </w:tc>
      </w:tr>
      <w:tr w:rsidR="001F7915" w:rsidRPr="001F7915" w14:paraId="6C9DF0A4" w14:textId="77777777" w:rsidTr="00CE6695">
        <w:trPr>
          <w:trHeight w:val="255"/>
          <w:jc w:val="center"/>
        </w:trPr>
        <w:tc>
          <w:tcPr>
            <w:tcW w:w="1020" w:type="dxa"/>
            <w:tcBorders>
              <w:top w:val="nil"/>
              <w:left w:val="nil"/>
              <w:bottom w:val="nil"/>
              <w:right w:val="nil"/>
            </w:tcBorders>
            <w:shd w:val="clear" w:color="auto" w:fill="auto"/>
            <w:noWrap/>
            <w:vAlign w:val="bottom"/>
            <w:hideMark/>
          </w:tcPr>
          <w:p w14:paraId="16E9DCD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6</w:t>
            </w:r>
          </w:p>
        </w:tc>
        <w:tc>
          <w:tcPr>
            <w:tcW w:w="576" w:type="dxa"/>
            <w:tcBorders>
              <w:top w:val="nil"/>
              <w:left w:val="nil"/>
              <w:bottom w:val="nil"/>
              <w:right w:val="nil"/>
            </w:tcBorders>
            <w:shd w:val="clear" w:color="auto" w:fill="auto"/>
            <w:noWrap/>
            <w:vAlign w:val="bottom"/>
            <w:hideMark/>
          </w:tcPr>
          <w:p w14:paraId="24CB13B5"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791</w:t>
            </w:r>
          </w:p>
        </w:tc>
        <w:tc>
          <w:tcPr>
            <w:tcW w:w="675" w:type="dxa"/>
            <w:tcBorders>
              <w:top w:val="nil"/>
              <w:left w:val="nil"/>
              <w:bottom w:val="nil"/>
              <w:right w:val="nil"/>
            </w:tcBorders>
            <w:shd w:val="clear" w:color="auto" w:fill="auto"/>
            <w:noWrap/>
            <w:vAlign w:val="bottom"/>
            <w:hideMark/>
          </w:tcPr>
          <w:p w14:paraId="1DBFBF2D"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15.5</w:t>
            </w:r>
          </w:p>
        </w:tc>
        <w:tc>
          <w:tcPr>
            <w:tcW w:w="735" w:type="dxa"/>
            <w:tcBorders>
              <w:top w:val="nil"/>
              <w:left w:val="nil"/>
              <w:bottom w:val="nil"/>
              <w:right w:val="nil"/>
            </w:tcBorders>
            <w:shd w:val="clear" w:color="auto" w:fill="auto"/>
            <w:noWrap/>
            <w:vAlign w:val="bottom"/>
            <w:hideMark/>
          </w:tcPr>
          <w:p w14:paraId="6015F291"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4.5</w:t>
            </w:r>
          </w:p>
        </w:tc>
        <w:tc>
          <w:tcPr>
            <w:tcW w:w="655" w:type="dxa"/>
            <w:tcBorders>
              <w:top w:val="nil"/>
              <w:left w:val="nil"/>
              <w:bottom w:val="nil"/>
              <w:right w:val="nil"/>
            </w:tcBorders>
            <w:shd w:val="clear" w:color="auto" w:fill="auto"/>
            <w:noWrap/>
            <w:vAlign w:val="bottom"/>
            <w:hideMark/>
          </w:tcPr>
          <w:p w14:paraId="4507A0FB"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24.0</w:t>
            </w:r>
          </w:p>
        </w:tc>
        <w:tc>
          <w:tcPr>
            <w:tcW w:w="600" w:type="dxa"/>
            <w:tcBorders>
              <w:top w:val="nil"/>
              <w:left w:val="nil"/>
              <w:bottom w:val="nil"/>
              <w:right w:val="nil"/>
            </w:tcBorders>
            <w:shd w:val="clear" w:color="auto" w:fill="auto"/>
            <w:noWrap/>
            <w:vAlign w:val="bottom"/>
            <w:hideMark/>
          </w:tcPr>
          <w:p w14:paraId="50B7A422"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5.0</w:t>
            </w:r>
          </w:p>
        </w:tc>
        <w:tc>
          <w:tcPr>
            <w:tcW w:w="100" w:type="dxa"/>
            <w:tcBorders>
              <w:top w:val="nil"/>
              <w:left w:val="nil"/>
              <w:bottom w:val="nil"/>
              <w:right w:val="nil"/>
            </w:tcBorders>
            <w:shd w:val="clear" w:color="auto" w:fill="auto"/>
            <w:noWrap/>
            <w:vAlign w:val="bottom"/>
            <w:hideMark/>
          </w:tcPr>
          <w:p w14:paraId="30209C39" w14:textId="77777777" w:rsidR="001F7915" w:rsidRPr="001F7915" w:rsidRDefault="001F7915" w:rsidP="001F7915">
            <w:pPr>
              <w:spacing w:line="240" w:lineRule="auto"/>
              <w:ind w:firstLine="0"/>
              <w:jc w:val="left"/>
              <w:rPr>
                <w:rFonts w:eastAsia="Times New Roman" w:cs="Arial"/>
                <w:color w:val="000000"/>
                <w:szCs w:val="20"/>
                <w:lang w:eastAsia="pt-BR"/>
              </w:rPr>
            </w:pPr>
          </w:p>
        </w:tc>
        <w:tc>
          <w:tcPr>
            <w:tcW w:w="576" w:type="dxa"/>
            <w:tcBorders>
              <w:top w:val="nil"/>
              <w:left w:val="nil"/>
              <w:bottom w:val="nil"/>
              <w:right w:val="nil"/>
            </w:tcBorders>
            <w:shd w:val="clear" w:color="auto" w:fill="auto"/>
            <w:noWrap/>
            <w:vAlign w:val="bottom"/>
            <w:hideMark/>
          </w:tcPr>
          <w:p w14:paraId="6E15F173"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889</w:t>
            </w:r>
          </w:p>
        </w:tc>
        <w:tc>
          <w:tcPr>
            <w:tcW w:w="675" w:type="dxa"/>
            <w:tcBorders>
              <w:top w:val="nil"/>
              <w:left w:val="nil"/>
              <w:bottom w:val="nil"/>
              <w:right w:val="nil"/>
            </w:tcBorders>
            <w:shd w:val="clear" w:color="auto" w:fill="auto"/>
            <w:noWrap/>
            <w:vAlign w:val="bottom"/>
            <w:hideMark/>
          </w:tcPr>
          <w:p w14:paraId="5ADCB233"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15.9</w:t>
            </w:r>
          </w:p>
        </w:tc>
        <w:tc>
          <w:tcPr>
            <w:tcW w:w="735" w:type="dxa"/>
            <w:tcBorders>
              <w:top w:val="nil"/>
              <w:left w:val="nil"/>
              <w:bottom w:val="nil"/>
              <w:right w:val="nil"/>
            </w:tcBorders>
            <w:shd w:val="clear" w:color="auto" w:fill="auto"/>
            <w:noWrap/>
            <w:vAlign w:val="bottom"/>
            <w:hideMark/>
          </w:tcPr>
          <w:p w14:paraId="5FAD3E3E"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5.2</w:t>
            </w:r>
          </w:p>
        </w:tc>
        <w:tc>
          <w:tcPr>
            <w:tcW w:w="655" w:type="dxa"/>
            <w:tcBorders>
              <w:top w:val="nil"/>
              <w:left w:val="nil"/>
              <w:bottom w:val="nil"/>
              <w:right w:val="nil"/>
            </w:tcBorders>
            <w:shd w:val="clear" w:color="auto" w:fill="auto"/>
            <w:noWrap/>
            <w:vAlign w:val="bottom"/>
            <w:hideMark/>
          </w:tcPr>
          <w:p w14:paraId="1439CA0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24.3</w:t>
            </w:r>
          </w:p>
        </w:tc>
        <w:tc>
          <w:tcPr>
            <w:tcW w:w="600" w:type="dxa"/>
            <w:tcBorders>
              <w:top w:val="nil"/>
              <w:left w:val="nil"/>
              <w:bottom w:val="nil"/>
              <w:right w:val="nil"/>
            </w:tcBorders>
            <w:shd w:val="clear" w:color="auto" w:fill="auto"/>
            <w:noWrap/>
            <w:vAlign w:val="bottom"/>
            <w:hideMark/>
          </w:tcPr>
          <w:p w14:paraId="08096CC2"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5.3</w:t>
            </w:r>
          </w:p>
        </w:tc>
      </w:tr>
      <w:tr w:rsidR="001F7915" w:rsidRPr="001F7915" w14:paraId="4E161BF8" w14:textId="77777777" w:rsidTr="00CE6695">
        <w:trPr>
          <w:trHeight w:val="255"/>
          <w:jc w:val="center"/>
        </w:trPr>
        <w:tc>
          <w:tcPr>
            <w:tcW w:w="1020" w:type="dxa"/>
            <w:tcBorders>
              <w:top w:val="nil"/>
              <w:left w:val="nil"/>
              <w:bottom w:val="single" w:sz="4" w:space="0" w:color="auto"/>
              <w:right w:val="nil"/>
            </w:tcBorders>
            <w:shd w:val="clear" w:color="auto" w:fill="auto"/>
            <w:noWrap/>
            <w:vAlign w:val="bottom"/>
            <w:hideMark/>
          </w:tcPr>
          <w:p w14:paraId="0225BD31"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7</w:t>
            </w:r>
          </w:p>
        </w:tc>
        <w:tc>
          <w:tcPr>
            <w:tcW w:w="576" w:type="dxa"/>
            <w:tcBorders>
              <w:top w:val="nil"/>
              <w:left w:val="nil"/>
              <w:bottom w:val="single" w:sz="4" w:space="0" w:color="auto"/>
              <w:right w:val="nil"/>
            </w:tcBorders>
            <w:shd w:val="clear" w:color="auto" w:fill="auto"/>
            <w:noWrap/>
            <w:vAlign w:val="bottom"/>
            <w:hideMark/>
          </w:tcPr>
          <w:p w14:paraId="7CD7ACC8"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442</w:t>
            </w:r>
          </w:p>
        </w:tc>
        <w:tc>
          <w:tcPr>
            <w:tcW w:w="675" w:type="dxa"/>
            <w:tcBorders>
              <w:top w:val="nil"/>
              <w:left w:val="nil"/>
              <w:bottom w:val="single" w:sz="4" w:space="0" w:color="auto"/>
              <w:right w:val="nil"/>
            </w:tcBorders>
            <w:shd w:val="clear" w:color="auto" w:fill="auto"/>
            <w:noWrap/>
            <w:vAlign w:val="bottom"/>
            <w:hideMark/>
          </w:tcPr>
          <w:p w14:paraId="790C6666"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16.6</w:t>
            </w:r>
          </w:p>
        </w:tc>
        <w:tc>
          <w:tcPr>
            <w:tcW w:w="735" w:type="dxa"/>
            <w:tcBorders>
              <w:top w:val="nil"/>
              <w:left w:val="nil"/>
              <w:bottom w:val="single" w:sz="4" w:space="0" w:color="auto"/>
              <w:right w:val="nil"/>
            </w:tcBorders>
            <w:shd w:val="clear" w:color="auto" w:fill="auto"/>
            <w:noWrap/>
            <w:vAlign w:val="bottom"/>
            <w:hideMark/>
          </w:tcPr>
          <w:p w14:paraId="6BC13DA1"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5.1</w:t>
            </w:r>
          </w:p>
        </w:tc>
        <w:tc>
          <w:tcPr>
            <w:tcW w:w="655" w:type="dxa"/>
            <w:tcBorders>
              <w:top w:val="nil"/>
              <w:left w:val="nil"/>
              <w:bottom w:val="single" w:sz="4" w:space="0" w:color="auto"/>
              <w:right w:val="nil"/>
            </w:tcBorders>
            <w:shd w:val="clear" w:color="auto" w:fill="auto"/>
            <w:noWrap/>
            <w:vAlign w:val="bottom"/>
            <w:hideMark/>
          </w:tcPr>
          <w:p w14:paraId="6F663CF3"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25.2</w:t>
            </w:r>
          </w:p>
        </w:tc>
        <w:tc>
          <w:tcPr>
            <w:tcW w:w="600" w:type="dxa"/>
            <w:tcBorders>
              <w:top w:val="nil"/>
              <w:left w:val="nil"/>
              <w:bottom w:val="single" w:sz="4" w:space="0" w:color="auto"/>
              <w:right w:val="nil"/>
            </w:tcBorders>
            <w:shd w:val="clear" w:color="auto" w:fill="auto"/>
            <w:noWrap/>
            <w:vAlign w:val="bottom"/>
            <w:hideMark/>
          </w:tcPr>
          <w:p w14:paraId="403D330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5.3</w:t>
            </w:r>
          </w:p>
        </w:tc>
        <w:tc>
          <w:tcPr>
            <w:tcW w:w="100" w:type="dxa"/>
            <w:tcBorders>
              <w:top w:val="nil"/>
              <w:left w:val="nil"/>
              <w:bottom w:val="single" w:sz="4" w:space="0" w:color="auto"/>
              <w:right w:val="nil"/>
            </w:tcBorders>
            <w:shd w:val="clear" w:color="auto" w:fill="auto"/>
            <w:noWrap/>
            <w:vAlign w:val="bottom"/>
            <w:hideMark/>
          </w:tcPr>
          <w:p w14:paraId="06DBA462"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 </w:t>
            </w:r>
          </w:p>
        </w:tc>
        <w:tc>
          <w:tcPr>
            <w:tcW w:w="576" w:type="dxa"/>
            <w:tcBorders>
              <w:top w:val="nil"/>
              <w:left w:val="nil"/>
              <w:bottom w:val="single" w:sz="4" w:space="0" w:color="auto"/>
              <w:right w:val="nil"/>
            </w:tcBorders>
            <w:shd w:val="clear" w:color="auto" w:fill="auto"/>
            <w:noWrap/>
            <w:vAlign w:val="bottom"/>
            <w:hideMark/>
          </w:tcPr>
          <w:p w14:paraId="333DFB5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508</w:t>
            </w:r>
          </w:p>
        </w:tc>
        <w:tc>
          <w:tcPr>
            <w:tcW w:w="675" w:type="dxa"/>
            <w:tcBorders>
              <w:top w:val="nil"/>
              <w:left w:val="nil"/>
              <w:bottom w:val="single" w:sz="4" w:space="0" w:color="auto"/>
              <w:right w:val="nil"/>
            </w:tcBorders>
            <w:shd w:val="clear" w:color="auto" w:fill="auto"/>
            <w:noWrap/>
            <w:vAlign w:val="bottom"/>
            <w:hideMark/>
          </w:tcPr>
          <w:p w14:paraId="6BE06490"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16.4</w:t>
            </w:r>
          </w:p>
        </w:tc>
        <w:tc>
          <w:tcPr>
            <w:tcW w:w="735" w:type="dxa"/>
            <w:tcBorders>
              <w:top w:val="nil"/>
              <w:left w:val="nil"/>
              <w:bottom w:val="single" w:sz="4" w:space="0" w:color="auto"/>
              <w:right w:val="nil"/>
            </w:tcBorders>
            <w:shd w:val="clear" w:color="auto" w:fill="auto"/>
            <w:noWrap/>
            <w:vAlign w:val="bottom"/>
            <w:hideMark/>
          </w:tcPr>
          <w:p w14:paraId="1A7EE35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5.5</w:t>
            </w:r>
          </w:p>
        </w:tc>
        <w:tc>
          <w:tcPr>
            <w:tcW w:w="655" w:type="dxa"/>
            <w:tcBorders>
              <w:top w:val="nil"/>
              <w:left w:val="nil"/>
              <w:bottom w:val="single" w:sz="4" w:space="0" w:color="auto"/>
              <w:right w:val="nil"/>
            </w:tcBorders>
            <w:shd w:val="clear" w:color="auto" w:fill="auto"/>
            <w:noWrap/>
            <w:vAlign w:val="bottom"/>
            <w:hideMark/>
          </w:tcPr>
          <w:p w14:paraId="10E48AB4"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25.4</w:t>
            </w:r>
          </w:p>
        </w:tc>
        <w:tc>
          <w:tcPr>
            <w:tcW w:w="600" w:type="dxa"/>
            <w:tcBorders>
              <w:top w:val="nil"/>
              <w:left w:val="nil"/>
              <w:bottom w:val="single" w:sz="4" w:space="0" w:color="auto"/>
              <w:right w:val="nil"/>
            </w:tcBorders>
            <w:shd w:val="clear" w:color="auto" w:fill="auto"/>
            <w:noWrap/>
            <w:vAlign w:val="bottom"/>
            <w:hideMark/>
          </w:tcPr>
          <w:p w14:paraId="2AA9C5CD"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5.8</w:t>
            </w:r>
          </w:p>
        </w:tc>
      </w:tr>
      <w:tr w:rsidR="001F7915" w:rsidRPr="001F7915" w14:paraId="57DF9C5E" w14:textId="77777777" w:rsidTr="00CE6695">
        <w:trPr>
          <w:trHeight w:val="510"/>
          <w:jc w:val="center"/>
        </w:trPr>
        <w:tc>
          <w:tcPr>
            <w:tcW w:w="1020" w:type="dxa"/>
            <w:tcBorders>
              <w:top w:val="nil"/>
              <w:left w:val="nil"/>
              <w:bottom w:val="nil"/>
              <w:right w:val="nil"/>
            </w:tcBorders>
            <w:shd w:val="clear" w:color="auto" w:fill="auto"/>
            <w:noWrap/>
            <w:hideMark/>
          </w:tcPr>
          <w:p w14:paraId="413BD26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Rotation</w:t>
            </w:r>
          </w:p>
        </w:tc>
        <w:tc>
          <w:tcPr>
            <w:tcW w:w="576" w:type="dxa"/>
            <w:tcBorders>
              <w:top w:val="nil"/>
              <w:left w:val="nil"/>
              <w:bottom w:val="nil"/>
              <w:right w:val="nil"/>
            </w:tcBorders>
            <w:shd w:val="clear" w:color="auto" w:fill="auto"/>
            <w:noWrap/>
            <w:hideMark/>
          </w:tcPr>
          <w:p w14:paraId="2F03CD67"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n</w:t>
            </w:r>
          </w:p>
        </w:tc>
        <w:tc>
          <w:tcPr>
            <w:tcW w:w="675" w:type="dxa"/>
            <w:tcBorders>
              <w:top w:val="nil"/>
              <w:left w:val="nil"/>
              <w:bottom w:val="nil"/>
              <w:right w:val="nil"/>
            </w:tcBorders>
            <w:shd w:val="clear" w:color="auto" w:fill="auto"/>
            <w:hideMark/>
          </w:tcPr>
          <w:p w14:paraId="3FEBB84B"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DBH</w:t>
            </w:r>
            <w:r w:rsidRPr="001F7915">
              <w:rPr>
                <w:rFonts w:eastAsia="Times New Roman" w:cs="Arial"/>
                <w:color w:val="000000"/>
                <w:szCs w:val="20"/>
                <w:lang w:eastAsia="pt-BR"/>
              </w:rPr>
              <w:br/>
              <w:t>(cm)</w:t>
            </w:r>
          </w:p>
        </w:tc>
        <w:tc>
          <w:tcPr>
            <w:tcW w:w="735" w:type="dxa"/>
            <w:tcBorders>
              <w:top w:val="nil"/>
              <w:left w:val="nil"/>
              <w:bottom w:val="nil"/>
              <w:right w:val="nil"/>
            </w:tcBorders>
            <w:shd w:val="clear" w:color="auto" w:fill="auto"/>
            <w:hideMark/>
          </w:tcPr>
          <w:p w14:paraId="5109E0D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sDBH</w:t>
            </w:r>
            <w:r w:rsidRPr="001F7915">
              <w:rPr>
                <w:rFonts w:eastAsia="Times New Roman" w:cs="Arial"/>
                <w:color w:val="000000"/>
                <w:szCs w:val="20"/>
                <w:lang w:eastAsia="pt-BR"/>
              </w:rPr>
              <w:br/>
              <w:t>(cm)</w:t>
            </w:r>
          </w:p>
        </w:tc>
        <w:tc>
          <w:tcPr>
            <w:tcW w:w="655" w:type="dxa"/>
            <w:tcBorders>
              <w:top w:val="nil"/>
              <w:left w:val="nil"/>
              <w:bottom w:val="nil"/>
              <w:right w:val="nil"/>
            </w:tcBorders>
            <w:shd w:val="clear" w:color="auto" w:fill="auto"/>
            <w:hideMark/>
          </w:tcPr>
          <w:p w14:paraId="0303C93D"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Ht</w:t>
            </w:r>
            <w:r w:rsidRPr="001F7915">
              <w:rPr>
                <w:rFonts w:eastAsia="Times New Roman" w:cs="Arial"/>
                <w:color w:val="000000"/>
                <w:szCs w:val="20"/>
                <w:lang w:eastAsia="pt-BR"/>
              </w:rPr>
              <w:br/>
              <w:t>(m)</w:t>
            </w:r>
          </w:p>
        </w:tc>
        <w:tc>
          <w:tcPr>
            <w:tcW w:w="600" w:type="dxa"/>
            <w:tcBorders>
              <w:top w:val="nil"/>
              <w:left w:val="nil"/>
              <w:bottom w:val="nil"/>
              <w:right w:val="nil"/>
            </w:tcBorders>
            <w:shd w:val="clear" w:color="auto" w:fill="auto"/>
            <w:hideMark/>
          </w:tcPr>
          <w:p w14:paraId="434BEBEC"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sHt</w:t>
            </w:r>
            <w:r w:rsidRPr="001F7915">
              <w:rPr>
                <w:rFonts w:eastAsia="Times New Roman" w:cs="Arial"/>
                <w:color w:val="000000"/>
                <w:szCs w:val="20"/>
                <w:lang w:eastAsia="pt-BR"/>
              </w:rPr>
              <w:br/>
              <w:t>(m)</w:t>
            </w:r>
          </w:p>
        </w:tc>
        <w:tc>
          <w:tcPr>
            <w:tcW w:w="100" w:type="dxa"/>
            <w:tcBorders>
              <w:top w:val="nil"/>
              <w:left w:val="nil"/>
              <w:bottom w:val="nil"/>
              <w:right w:val="nil"/>
            </w:tcBorders>
            <w:shd w:val="clear" w:color="auto" w:fill="auto"/>
            <w:hideMark/>
          </w:tcPr>
          <w:p w14:paraId="52A69081"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 </w:t>
            </w:r>
          </w:p>
        </w:tc>
        <w:tc>
          <w:tcPr>
            <w:tcW w:w="576" w:type="dxa"/>
            <w:tcBorders>
              <w:top w:val="nil"/>
              <w:left w:val="nil"/>
              <w:bottom w:val="nil"/>
              <w:right w:val="nil"/>
            </w:tcBorders>
            <w:shd w:val="clear" w:color="auto" w:fill="auto"/>
            <w:noWrap/>
            <w:hideMark/>
          </w:tcPr>
          <w:p w14:paraId="5B02988D"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n</w:t>
            </w:r>
          </w:p>
        </w:tc>
        <w:tc>
          <w:tcPr>
            <w:tcW w:w="675" w:type="dxa"/>
            <w:tcBorders>
              <w:top w:val="nil"/>
              <w:left w:val="nil"/>
              <w:bottom w:val="nil"/>
              <w:right w:val="nil"/>
            </w:tcBorders>
            <w:shd w:val="clear" w:color="auto" w:fill="auto"/>
            <w:hideMark/>
          </w:tcPr>
          <w:p w14:paraId="0DA34473"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DBH</w:t>
            </w:r>
            <w:r w:rsidRPr="001F7915">
              <w:rPr>
                <w:rFonts w:eastAsia="Times New Roman" w:cs="Arial"/>
                <w:color w:val="000000"/>
                <w:szCs w:val="20"/>
                <w:lang w:eastAsia="pt-BR"/>
              </w:rPr>
              <w:br/>
              <w:t>(cm)</w:t>
            </w:r>
          </w:p>
        </w:tc>
        <w:tc>
          <w:tcPr>
            <w:tcW w:w="735" w:type="dxa"/>
            <w:tcBorders>
              <w:top w:val="nil"/>
              <w:left w:val="nil"/>
              <w:bottom w:val="nil"/>
              <w:right w:val="nil"/>
            </w:tcBorders>
            <w:shd w:val="clear" w:color="auto" w:fill="auto"/>
            <w:hideMark/>
          </w:tcPr>
          <w:p w14:paraId="4B85A07B"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sDBH</w:t>
            </w:r>
            <w:r w:rsidRPr="001F7915">
              <w:rPr>
                <w:rFonts w:eastAsia="Times New Roman" w:cs="Arial"/>
                <w:color w:val="000000"/>
                <w:szCs w:val="20"/>
                <w:lang w:eastAsia="pt-BR"/>
              </w:rPr>
              <w:br/>
              <w:t>(cm)</w:t>
            </w:r>
          </w:p>
        </w:tc>
        <w:tc>
          <w:tcPr>
            <w:tcW w:w="655" w:type="dxa"/>
            <w:tcBorders>
              <w:top w:val="nil"/>
              <w:left w:val="nil"/>
              <w:bottom w:val="nil"/>
              <w:right w:val="nil"/>
            </w:tcBorders>
            <w:shd w:val="clear" w:color="auto" w:fill="auto"/>
            <w:hideMark/>
          </w:tcPr>
          <w:p w14:paraId="606A6B12"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Ht</w:t>
            </w:r>
            <w:r w:rsidRPr="001F7915">
              <w:rPr>
                <w:rFonts w:eastAsia="Times New Roman" w:cs="Arial"/>
                <w:color w:val="000000"/>
                <w:szCs w:val="20"/>
                <w:lang w:eastAsia="pt-BR"/>
              </w:rPr>
              <w:br/>
              <w:t>(m)</w:t>
            </w:r>
          </w:p>
        </w:tc>
        <w:tc>
          <w:tcPr>
            <w:tcW w:w="600" w:type="dxa"/>
            <w:tcBorders>
              <w:top w:val="nil"/>
              <w:left w:val="nil"/>
              <w:bottom w:val="nil"/>
              <w:right w:val="nil"/>
            </w:tcBorders>
            <w:shd w:val="clear" w:color="auto" w:fill="auto"/>
            <w:hideMark/>
          </w:tcPr>
          <w:p w14:paraId="6D9A69F4"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sHt</w:t>
            </w:r>
            <w:r w:rsidRPr="001F7915">
              <w:rPr>
                <w:rFonts w:eastAsia="Times New Roman" w:cs="Arial"/>
                <w:color w:val="000000"/>
                <w:szCs w:val="20"/>
                <w:lang w:eastAsia="pt-BR"/>
              </w:rPr>
              <w:br/>
              <w:t>(m)</w:t>
            </w:r>
          </w:p>
        </w:tc>
      </w:tr>
      <w:tr w:rsidR="001F7915" w:rsidRPr="001F7915" w14:paraId="4E5DAE51" w14:textId="77777777" w:rsidTr="00CE6695">
        <w:trPr>
          <w:trHeight w:val="255"/>
          <w:jc w:val="center"/>
        </w:trPr>
        <w:tc>
          <w:tcPr>
            <w:tcW w:w="1020" w:type="dxa"/>
            <w:tcBorders>
              <w:top w:val="nil"/>
              <w:left w:val="nil"/>
              <w:bottom w:val="nil"/>
              <w:right w:val="nil"/>
            </w:tcBorders>
            <w:shd w:val="clear" w:color="auto" w:fill="auto"/>
            <w:noWrap/>
            <w:vAlign w:val="bottom"/>
            <w:hideMark/>
          </w:tcPr>
          <w:p w14:paraId="387E9D30"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1st</w:t>
            </w:r>
          </w:p>
        </w:tc>
        <w:tc>
          <w:tcPr>
            <w:tcW w:w="576" w:type="dxa"/>
            <w:tcBorders>
              <w:top w:val="nil"/>
              <w:left w:val="nil"/>
              <w:bottom w:val="nil"/>
              <w:right w:val="nil"/>
            </w:tcBorders>
            <w:shd w:val="clear" w:color="auto" w:fill="auto"/>
            <w:noWrap/>
            <w:vAlign w:val="bottom"/>
            <w:hideMark/>
          </w:tcPr>
          <w:p w14:paraId="6C610883"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2622</w:t>
            </w:r>
          </w:p>
        </w:tc>
        <w:tc>
          <w:tcPr>
            <w:tcW w:w="675" w:type="dxa"/>
            <w:tcBorders>
              <w:top w:val="nil"/>
              <w:left w:val="nil"/>
              <w:bottom w:val="nil"/>
              <w:right w:val="nil"/>
            </w:tcBorders>
            <w:shd w:val="clear" w:color="auto" w:fill="auto"/>
            <w:noWrap/>
            <w:vAlign w:val="bottom"/>
            <w:hideMark/>
          </w:tcPr>
          <w:p w14:paraId="61906DC4"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15.1</w:t>
            </w:r>
          </w:p>
        </w:tc>
        <w:tc>
          <w:tcPr>
            <w:tcW w:w="735" w:type="dxa"/>
            <w:tcBorders>
              <w:top w:val="nil"/>
              <w:left w:val="nil"/>
              <w:bottom w:val="nil"/>
              <w:right w:val="nil"/>
            </w:tcBorders>
            <w:shd w:val="clear" w:color="auto" w:fill="auto"/>
            <w:noWrap/>
            <w:vAlign w:val="bottom"/>
            <w:hideMark/>
          </w:tcPr>
          <w:p w14:paraId="7CCFF2DB"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4.4</w:t>
            </w:r>
          </w:p>
        </w:tc>
        <w:tc>
          <w:tcPr>
            <w:tcW w:w="655" w:type="dxa"/>
            <w:tcBorders>
              <w:top w:val="nil"/>
              <w:left w:val="nil"/>
              <w:bottom w:val="nil"/>
              <w:right w:val="nil"/>
            </w:tcBorders>
            <w:shd w:val="clear" w:color="auto" w:fill="auto"/>
            <w:noWrap/>
            <w:vAlign w:val="bottom"/>
            <w:hideMark/>
          </w:tcPr>
          <w:p w14:paraId="50A4C906"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22.6</w:t>
            </w:r>
          </w:p>
        </w:tc>
        <w:tc>
          <w:tcPr>
            <w:tcW w:w="600" w:type="dxa"/>
            <w:tcBorders>
              <w:top w:val="nil"/>
              <w:left w:val="nil"/>
              <w:bottom w:val="nil"/>
              <w:right w:val="nil"/>
            </w:tcBorders>
            <w:shd w:val="clear" w:color="auto" w:fill="auto"/>
            <w:noWrap/>
            <w:vAlign w:val="bottom"/>
            <w:hideMark/>
          </w:tcPr>
          <w:p w14:paraId="5CC0C29F"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4.8</w:t>
            </w:r>
          </w:p>
        </w:tc>
        <w:tc>
          <w:tcPr>
            <w:tcW w:w="100" w:type="dxa"/>
            <w:tcBorders>
              <w:top w:val="nil"/>
              <w:left w:val="nil"/>
              <w:bottom w:val="nil"/>
              <w:right w:val="nil"/>
            </w:tcBorders>
            <w:shd w:val="clear" w:color="auto" w:fill="auto"/>
            <w:noWrap/>
            <w:vAlign w:val="bottom"/>
            <w:hideMark/>
          </w:tcPr>
          <w:p w14:paraId="69F726A0" w14:textId="77777777" w:rsidR="001F7915" w:rsidRPr="001F7915" w:rsidRDefault="001F7915" w:rsidP="001F7915">
            <w:pPr>
              <w:spacing w:line="240" w:lineRule="auto"/>
              <w:ind w:firstLine="0"/>
              <w:jc w:val="left"/>
              <w:rPr>
                <w:rFonts w:eastAsia="Times New Roman" w:cs="Arial"/>
                <w:color w:val="000000"/>
                <w:szCs w:val="20"/>
                <w:lang w:eastAsia="pt-BR"/>
              </w:rPr>
            </w:pPr>
          </w:p>
        </w:tc>
        <w:tc>
          <w:tcPr>
            <w:tcW w:w="576" w:type="dxa"/>
            <w:tcBorders>
              <w:top w:val="nil"/>
              <w:left w:val="nil"/>
              <w:bottom w:val="nil"/>
              <w:right w:val="nil"/>
            </w:tcBorders>
            <w:shd w:val="clear" w:color="auto" w:fill="auto"/>
            <w:noWrap/>
            <w:vAlign w:val="bottom"/>
            <w:hideMark/>
          </w:tcPr>
          <w:p w14:paraId="4991B24C"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2374</w:t>
            </w:r>
          </w:p>
        </w:tc>
        <w:tc>
          <w:tcPr>
            <w:tcW w:w="675" w:type="dxa"/>
            <w:tcBorders>
              <w:top w:val="nil"/>
              <w:left w:val="nil"/>
              <w:bottom w:val="nil"/>
              <w:right w:val="nil"/>
            </w:tcBorders>
            <w:shd w:val="clear" w:color="auto" w:fill="auto"/>
            <w:noWrap/>
            <w:vAlign w:val="bottom"/>
            <w:hideMark/>
          </w:tcPr>
          <w:p w14:paraId="7571F635"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14.9</w:t>
            </w:r>
          </w:p>
        </w:tc>
        <w:tc>
          <w:tcPr>
            <w:tcW w:w="735" w:type="dxa"/>
            <w:tcBorders>
              <w:top w:val="nil"/>
              <w:left w:val="nil"/>
              <w:bottom w:val="nil"/>
              <w:right w:val="nil"/>
            </w:tcBorders>
            <w:shd w:val="clear" w:color="auto" w:fill="auto"/>
            <w:noWrap/>
            <w:vAlign w:val="bottom"/>
            <w:hideMark/>
          </w:tcPr>
          <w:p w14:paraId="2FFF3EF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4.8</w:t>
            </w:r>
          </w:p>
        </w:tc>
        <w:tc>
          <w:tcPr>
            <w:tcW w:w="655" w:type="dxa"/>
            <w:tcBorders>
              <w:top w:val="nil"/>
              <w:left w:val="nil"/>
              <w:bottom w:val="nil"/>
              <w:right w:val="nil"/>
            </w:tcBorders>
            <w:shd w:val="clear" w:color="auto" w:fill="auto"/>
            <w:noWrap/>
            <w:vAlign w:val="bottom"/>
            <w:hideMark/>
          </w:tcPr>
          <w:p w14:paraId="6E1FA9B3"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22.9</w:t>
            </w:r>
          </w:p>
        </w:tc>
        <w:tc>
          <w:tcPr>
            <w:tcW w:w="600" w:type="dxa"/>
            <w:tcBorders>
              <w:top w:val="nil"/>
              <w:left w:val="nil"/>
              <w:bottom w:val="nil"/>
              <w:right w:val="nil"/>
            </w:tcBorders>
            <w:shd w:val="clear" w:color="auto" w:fill="auto"/>
            <w:noWrap/>
            <w:vAlign w:val="bottom"/>
            <w:hideMark/>
          </w:tcPr>
          <w:p w14:paraId="4FBE30A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5.1</w:t>
            </w:r>
          </w:p>
        </w:tc>
      </w:tr>
      <w:tr w:rsidR="001F7915" w:rsidRPr="001F7915" w14:paraId="7BE00EBD" w14:textId="77777777" w:rsidTr="00CE6695">
        <w:trPr>
          <w:trHeight w:val="255"/>
          <w:jc w:val="center"/>
        </w:trPr>
        <w:tc>
          <w:tcPr>
            <w:tcW w:w="1020" w:type="dxa"/>
            <w:tcBorders>
              <w:top w:val="nil"/>
              <w:left w:val="nil"/>
              <w:bottom w:val="single" w:sz="4" w:space="0" w:color="auto"/>
              <w:right w:val="nil"/>
            </w:tcBorders>
            <w:shd w:val="clear" w:color="auto" w:fill="auto"/>
            <w:noWrap/>
            <w:vAlign w:val="bottom"/>
            <w:hideMark/>
          </w:tcPr>
          <w:p w14:paraId="7AF53AFB"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w:t>
            </w:r>
            <w:r w:rsidRPr="00DC5B5F">
              <w:rPr>
                <w:rFonts w:eastAsia="Times New Roman" w:cs="Arial"/>
                <w:color w:val="000000"/>
                <w:szCs w:val="20"/>
                <w:vertAlign w:val="superscript"/>
                <w:lang w:eastAsia="pt-BR"/>
                <w:rPrChange w:id="22" w:author="John Paul McTague" w:date="2016-09-03T10:38:00Z">
                  <w:rPr>
                    <w:rFonts w:eastAsia="Times New Roman" w:cs="Arial"/>
                    <w:color w:val="000000"/>
                    <w:szCs w:val="20"/>
                    <w:lang w:eastAsia="pt-BR"/>
                  </w:rPr>
                </w:rPrChange>
              </w:rPr>
              <w:t>nd</w:t>
            </w:r>
            <w:ins w:id="23" w:author="John Paul McTague" w:date="2016-09-03T10:38:00Z">
              <w:r w:rsidR="00DC5B5F">
                <w:rPr>
                  <w:rFonts w:eastAsia="Times New Roman" w:cs="Arial"/>
                  <w:color w:val="000000"/>
                  <w:szCs w:val="20"/>
                  <w:lang w:eastAsia="pt-BR"/>
                </w:rPr>
                <w:t xml:space="preserve"> (coppice)</w:t>
              </w:r>
            </w:ins>
          </w:p>
        </w:tc>
        <w:tc>
          <w:tcPr>
            <w:tcW w:w="576" w:type="dxa"/>
            <w:tcBorders>
              <w:top w:val="nil"/>
              <w:left w:val="nil"/>
              <w:bottom w:val="single" w:sz="4" w:space="0" w:color="auto"/>
              <w:right w:val="nil"/>
            </w:tcBorders>
            <w:shd w:val="clear" w:color="auto" w:fill="auto"/>
            <w:noWrap/>
            <w:vAlign w:val="bottom"/>
            <w:hideMark/>
          </w:tcPr>
          <w:p w14:paraId="2CE49C0E"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170</w:t>
            </w:r>
          </w:p>
        </w:tc>
        <w:tc>
          <w:tcPr>
            <w:tcW w:w="675" w:type="dxa"/>
            <w:tcBorders>
              <w:top w:val="nil"/>
              <w:left w:val="nil"/>
              <w:bottom w:val="single" w:sz="4" w:space="0" w:color="auto"/>
              <w:right w:val="nil"/>
            </w:tcBorders>
            <w:shd w:val="clear" w:color="auto" w:fill="auto"/>
            <w:noWrap/>
            <w:vAlign w:val="bottom"/>
            <w:hideMark/>
          </w:tcPr>
          <w:p w14:paraId="59439C14"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14.8</w:t>
            </w:r>
          </w:p>
        </w:tc>
        <w:tc>
          <w:tcPr>
            <w:tcW w:w="735" w:type="dxa"/>
            <w:tcBorders>
              <w:top w:val="nil"/>
              <w:left w:val="nil"/>
              <w:bottom w:val="single" w:sz="4" w:space="0" w:color="auto"/>
              <w:right w:val="nil"/>
            </w:tcBorders>
            <w:shd w:val="clear" w:color="auto" w:fill="auto"/>
            <w:noWrap/>
            <w:vAlign w:val="bottom"/>
            <w:hideMark/>
          </w:tcPr>
          <w:p w14:paraId="11C780B0"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4.9</w:t>
            </w:r>
          </w:p>
        </w:tc>
        <w:tc>
          <w:tcPr>
            <w:tcW w:w="655" w:type="dxa"/>
            <w:tcBorders>
              <w:top w:val="nil"/>
              <w:left w:val="nil"/>
              <w:bottom w:val="single" w:sz="4" w:space="0" w:color="auto"/>
              <w:right w:val="nil"/>
            </w:tcBorders>
            <w:shd w:val="clear" w:color="auto" w:fill="auto"/>
            <w:noWrap/>
            <w:vAlign w:val="bottom"/>
            <w:hideMark/>
          </w:tcPr>
          <w:p w14:paraId="2DA0961D"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22.6</w:t>
            </w:r>
          </w:p>
        </w:tc>
        <w:tc>
          <w:tcPr>
            <w:tcW w:w="600" w:type="dxa"/>
            <w:tcBorders>
              <w:top w:val="nil"/>
              <w:left w:val="nil"/>
              <w:bottom w:val="single" w:sz="4" w:space="0" w:color="auto"/>
              <w:right w:val="nil"/>
            </w:tcBorders>
            <w:shd w:val="clear" w:color="auto" w:fill="auto"/>
            <w:noWrap/>
            <w:vAlign w:val="bottom"/>
            <w:hideMark/>
          </w:tcPr>
          <w:p w14:paraId="04AB9687"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5.6</w:t>
            </w:r>
          </w:p>
        </w:tc>
        <w:tc>
          <w:tcPr>
            <w:tcW w:w="100" w:type="dxa"/>
            <w:tcBorders>
              <w:top w:val="nil"/>
              <w:left w:val="nil"/>
              <w:bottom w:val="single" w:sz="4" w:space="0" w:color="auto"/>
              <w:right w:val="nil"/>
            </w:tcBorders>
            <w:shd w:val="clear" w:color="auto" w:fill="auto"/>
            <w:noWrap/>
            <w:vAlign w:val="bottom"/>
            <w:hideMark/>
          </w:tcPr>
          <w:p w14:paraId="45BA712A"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 </w:t>
            </w:r>
          </w:p>
        </w:tc>
        <w:tc>
          <w:tcPr>
            <w:tcW w:w="576" w:type="dxa"/>
            <w:tcBorders>
              <w:top w:val="nil"/>
              <w:left w:val="nil"/>
              <w:bottom w:val="single" w:sz="4" w:space="0" w:color="auto"/>
              <w:right w:val="nil"/>
            </w:tcBorders>
            <w:shd w:val="clear" w:color="auto" w:fill="auto"/>
            <w:noWrap/>
            <w:vAlign w:val="bottom"/>
            <w:hideMark/>
          </w:tcPr>
          <w:p w14:paraId="1C9433F9"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964</w:t>
            </w:r>
          </w:p>
        </w:tc>
        <w:tc>
          <w:tcPr>
            <w:tcW w:w="675" w:type="dxa"/>
            <w:tcBorders>
              <w:top w:val="nil"/>
              <w:left w:val="nil"/>
              <w:bottom w:val="single" w:sz="4" w:space="0" w:color="auto"/>
              <w:right w:val="nil"/>
            </w:tcBorders>
            <w:shd w:val="clear" w:color="auto" w:fill="auto"/>
            <w:noWrap/>
            <w:vAlign w:val="bottom"/>
            <w:hideMark/>
          </w:tcPr>
          <w:p w14:paraId="7C9A9784"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14.4</w:t>
            </w:r>
          </w:p>
        </w:tc>
        <w:tc>
          <w:tcPr>
            <w:tcW w:w="735" w:type="dxa"/>
            <w:tcBorders>
              <w:top w:val="nil"/>
              <w:left w:val="nil"/>
              <w:bottom w:val="single" w:sz="4" w:space="0" w:color="auto"/>
              <w:right w:val="nil"/>
            </w:tcBorders>
            <w:shd w:val="clear" w:color="auto" w:fill="auto"/>
            <w:noWrap/>
            <w:vAlign w:val="bottom"/>
            <w:hideMark/>
          </w:tcPr>
          <w:p w14:paraId="51B3AEC5"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5.1</w:t>
            </w:r>
          </w:p>
        </w:tc>
        <w:tc>
          <w:tcPr>
            <w:tcW w:w="655" w:type="dxa"/>
            <w:tcBorders>
              <w:top w:val="nil"/>
              <w:left w:val="nil"/>
              <w:bottom w:val="single" w:sz="4" w:space="0" w:color="auto"/>
              <w:right w:val="nil"/>
            </w:tcBorders>
            <w:shd w:val="clear" w:color="auto" w:fill="auto"/>
            <w:noWrap/>
            <w:vAlign w:val="bottom"/>
            <w:hideMark/>
          </w:tcPr>
          <w:p w14:paraId="7544934E"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21.5</w:t>
            </w:r>
          </w:p>
        </w:tc>
        <w:tc>
          <w:tcPr>
            <w:tcW w:w="600" w:type="dxa"/>
            <w:tcBorders>
              <w:top w:val="nil"/>
              <w:left w:val="nil"/>
              <w:bottom w:val="single" w:sz="4" w:space="0" w:color="auto"/>
              <w:right w:val="nil"/>
            </w:tcBorders>
            <w:shd w:val="clear" w:color="auto" w:fill="auto"/>
            <w:noWrap/>
            <w:vAlign w:val="bottom"/>
            <w:hideMark/>
          </w:tcPr>
          <w:p w14:paraId="62D40C13" w14:textId="77777777" w:rsidR="001F7915" w:rsidRPr="001F7915" w:rsidRDefault="001F7915" w:rsidP="001F7915">
            <w:pPr>
              <w:spacing w:line="240" w:lineRule="auto"/>
              <w:ind w:firstLine="0"/>
              <w:jc w:val="left"/>
              <w:rPr>
                <w:rFonts w:eastAsia="Times New Roman" w:cs="Arial"/>
                <w:color w:val="000000"/>
                <w:szCs w:val="20"/>
                <w:lang w:eastAsia="pt-BR"/>
              </w:rPr>
            </w:pPr>
            <w:r w:rsidRPr="001F7915">
              <w:rPr>
                <w:rFonts w:eastAsia="Times New Roman" w:cs="Arial"/>
                <w:color w:val="000000"/>
                <w:szCs w:val="20"/>
                <w:lang w:eastAsia="pt-BR"/>
              </w:rPr>
              <w:t>5.2</w:t>
            </w:r>
          </w:p>
        </w:tc>
      </w:tr>
    </w:tbl>
    <w:p w14:paraId="5DA260B2" w14:textId="77777777" w:rsidR="0025078E" w:rsidRDefault="00A24A6D" w:rsidP="00B73E66">
      <w:pPr>
        <w:spacing w:line="240" w:lineRule="auto"/>
        <w:ind w:firstLine="0"/>
        <w:rPr>
          <w:rFonts w:cs="Arial"/>
          <w:szCs w:val="20"/>
        </w:rPr>
      </w:pPr>
      <w:r>
        <w:rPr>
          <w:rFonts w:cs="Arial"/>
          <w:szCs w:val="20"/>
        </w:rPr>
        <w:t>n</w:t>
      </w:r>
      <w:r w:rsidR="00666FF7">
        <w:rPr>
          <w:rFonts w:cs="Arial"/>
          <w:szCs w:val="20"/>
        </w:rPr>
        <w:t xml:space="preserve"> = number of log scaled trees; DBH = diameter at breast height</w:t>
      </w:r>
      <w:r w:rsidR="00B73E66">
        <w:rPr>
          <w:rFonts w:cs="Arial"/>
          <w:szCs w:val="20"/>
        </w:rPr>
        <w:t xml:space="preserve"> (1.3 m above ground level)</w:t>
      </w:r>
      <w:r w:rsidR="00666FF7">
        <w:rPr>
          <w:rFonts w:cs="Arial"/>
          <w:szCs w:val="20"/>
        </w:rPr>
        <w:t>; sDBH = standard deviation of DBH; Ht = total</w:t>
      </w:r>
      <w:r w:rsidR="001F7915">
        <w:rPr>
          <w:rFonts w:cs="Arial"/>
          <w:szCs w:val="20"/>
        </w:rPr>
        <w:t xml:space="preserve"> tree</w:t>
      </w:r>
      <w:r w:rsidR="00666FF7">
        <w:rPr>
          <w:rFonts w:cs="Arial"/>
          <w:szCs w:val="20"/>
        </w:rPr>
        <w:t xml:space="preserve"> height; sHt = standard deviation of </w:t>
      </w:r>
      <w:r w:rsidR="00B73E66">
        <w:rPr>
          <w:rFonts w:cs="Arial"/>
          <w:szCs w:val="20"/>
        </w:rPr>
        <w:t>Ht</w:t>
      </w:r>
      <w:r w:rsidR="00666FF7">
        <w:rPr>
          <w:rFonts w:cs="Arial"/>
          <w:szCs w:val="20"/>
        </w:rPr>
        <w:t xml:space="preserve">. </w:t>
      </w:r>
    </w:p>
    <w:p w14:paraId="39646634" w14:textId="77777777" w:rsidR="00666FF7" w:rsidRDefault="00666FF7" w:rsidP="00E135EC"/>
    <w:p w14:paraId="5BB1B50D" w14:textId="77777777" w:rsidR="0025078E" w:rsidRDefault="001C5D6B" w:rsidP="00D73648">
      <w:pPr>
        <w:rPr>
          <w:rFonts w:cs="Arial"/>
          <w:szCs w:val="20"/>
        </w:rPr>
      </w:pPr>
      <w:r>
        <w:rPr>
          <w:rFonts w:cs="Arial"/>
          <w:szCs w:val="20"/>
        </w:rPr>
        <w:t>T</w:t>
      </w:r>
      <w:r w:rsidR="00300952">
        <w:rPr>
          <w:rFonts w:cs="Arial"/>
          <w:szCs w:val="20"/>
        </w:rPr>
        <w:t xml:space="preserve">rees were selected from homogeneous strata based on </w:t>
      </w:r>
      <w:ins w:id="24" w:author="John Paul McTague" w:date="2016-09-03T10:39:00Z">
        <w:r w:rsidR="00DC5B5F">
          <w:rPr>
            <w:rFonts w:cs="Arial"/>
            <w:szCs w:val="20"/>
          </w:rPr>
          <w:t>land records</w:t>
        </w:r>
      </w:ins>
      <w:del w:id="25" w:author="John Paul McTague" w:date="2016-09-03T10:39:00Z">
        <w:r w:rsidR="00300952" w:rsidDel="00DC5B5F">
          <w:rPr>
            <w:rFonts w:cs="Arial"/>
            <w:szCs w:val="20"/>
          </w:rPr>
          <w:delText>register</w:delText>
        </w:r>
      </w:del>
      <w:r w:rsidR="00300952">
        <w:rPr>
          <w:rFonts w:cs="Arial"/>
          <w:szCs w:val="20"/>
        </w:rPr>
        <w:t xml:space="preserve"> and inventory data, with minimum of 6 trees per diameter class, and class </w:t>
      </w:r>
      <w:ins w:id="26" w:author="John Paul McTague" w:date="2016-09-03T10:39:00Z">
        <w:r w:rsidR="00DC5B5F">
          <w:rPr>
            <w:rFonts w:cs="Arial"/>
            <w:szCs w:val="20"/>
          </w:rPr>
          <w:t>width</w:t>
        </w:r>
      </w:ins>
      <w:del w:id="27" w:author="John Paul McTague" w:date="2016-09-03T10:39:00Z">
        <w:r w:rsidR="00300952" w:rsidDel="00DC5B5F">
          <w:rPr>
            <w:rFonts w:cs="Arial"/>
            <w:szCs w:val="20"/>
          </w:rPr>
          <w:delText>amplitude</w:delText>
        </w:r>
      </w:del>
      <w:r w:rsidR="00300952">
        <w:rPr>
          <w:rFonts w:cs="Arial"/>
          <w:szCs w:val="20"/>
        </w:rPr>
        <w:t xml:space="preserve"> of 2 cm. </w:t>
      </w:r>
      <w:r>
        <w:rPr>
          <w:rFonts w:cs="Arial"/>
          <w:szCs w:val="20"/>
        </w:rPr>
        <w:t>L</w:t>
      </w:r>
      <w:r w:rsidR="0025078E" w:rsidRPr="0025078E">
        <w:rPr>
          <w:rFonts w:cs="Arial"/>
          <w:szCs w:val="20"/>
        </w:rPr>
        <w:t>og scaling</w:t>
      </w:r>
      <w:r w:rsidR="00563E7A">
        <w:rPr>
          <w:rFonts w:cs="Arial"/>
          <w:szCs w:val="20"/>
        </w:rPr>
        <w:t xml:space="preserve"> survey</w:t>
      </w:r>
      <w:r w:rsidR="00ED486F">
        <w:rPr>
          <w:rFonts w:cs="Arial"/>
          <w:szCs w:val="20"/>
        </w:rPr>
        <w:t>s</w:t>
      </w:r>
      <w:r w:rsidR="003E432A">
        <w:rPr>
          <w:rFonts w:cs="Arial"/>
          <w:szCs w:val="20"/>
        </w:rPr>
        <w:t xml:space="preserve"> </w:t>
      </w:r>
      <w:r w:rsidR="00ED486F">
        <w:rPr>
          <w:rFonts w:cs="Arial"/>
          <w:szCs w:val="20"/>
        </w:rPr>
        <w:t>were</w:t>
      </w:r>
      <w:r w:rsidR="00563E7A">
        <w:rPr>
          <w:rFonts w:cs="Arial"/>
          <w:szCs w:val="20"/>
        </w:rPr>
        <w:t xml:space="preserve"> carried out measuring</w:t>
      </w:r>
      <w:r w:rsidR="004A4A19">
        <w:rPr>
          <w:rFonts w:cs="Arial"/>
          <w:szCs w:val="20"/>
        </w:rPr>
        <w:t xml:space="preserve"> with calipers</w:t>
      </w:r>
      <w:r w:rsidR="00563E7A">
        <w:rPr>
          <w:rFonts w:cs="Arial"/>
          <w:szCs w:val="20"/>
        </w:rPr>
        <w:t xml:space="preserve"> </w:t>
      </w:r>
      <w:r w:rsidR="005D160F">
        <w:rPr>
          <w:rFonts w:cs="Arial"/>
          <w:szCs w:val="20"/>
        </w:rPr>
        <w:t xml:space="preserve">over bark diameters </w:t>
      </w:r>
      <w:r w:rsidR="00563E7A">
        <w:rPr>
          <w:rFonts w:cs="Arial"/>
          <w:szCs w:val="20"/>
        </w:rPr>
        <w:t xml:space="preserve">along </w:t>
      </w:r>
      <w:r w:rsidR="00211A95">
        <w:rPr>
          <w:rFonts w:cs="Arial"/>
          <w:szCs w:val="20"/>
        </w:rPr>
        <w:t>the stem starting from</w:t>
      </w:r>
      <w:r w:rsidR="00C0265C">
        <w:rPr>
          <w:rFonts w:cs="Arial"/>
          <w:szCs w:val="20"/>
        </w:rPr>
        <w:t xml:space="preserve"> the</w:t>
      </w:r>
      <w:r w:rsidR="00211A95">
        <w:rPr>
          <w:rFonts w:cs="Arial"/>
          <w:szCs w:val="20"/>
        </w:rPr>
        <w:t xml:space="preserve"> ground level, and then, at every 1.2 m up to the top</w:t>
      </w:r>
      <w:r w:rsidR="00986325">
        <w:rPr>
          <w:rFonts w:cs="Arial"/>
          <w:szCs w:val="20"/>
        </w:rPr>
        <w:t xml:space="preserve">, </w:t>
      </w:r>
      <w:r w:rsidR="00986325" w:rsidRPr="0024267A">
        <w:rPr>
          <w:rFonts w:cs="Arial"/>
          <w:szCs w:val="20"/>
        </w:rPr>
        <w:t>until diameter</w:t>
      </w:r>
      <w:r w:rsidR="0024267A">
        <w:rPr>
          <w:rFonts w:cs="Arial"/>
          <w:szCs w:val="20"/>
        </w:rPr>
        <w:t xml:space="preserve"> </w:t>
      </w:r>
      <w:r w:rsidR="00986325" w:rsidRPr="0024267A">
        <w:rPr>
          <w:rFonts w:cs="Arial"/>
          <w:szCs w:val="20"/>
        </w:rPr>
        <w:t xml:space="preserve">equal to </w:t>
      </w:r>
      <w:r w:rsidR="0024267A" w:rsidRPr="0024267A">
        <w:rPr>
          <w:rFonts w:cs="Arial"/>
          <w:szCs w:val="20"/>
        </w:rPr>
        <w:t>3</w:t>
      </w:r>
      <w:r w:rsidR="00986325" w:rsidRPr="0024267A">
        <w:rPr>
          <w:rFonts w:cs="Arial"/>
          <w:szCs w:val="20"/>
        </w:rPr>
        <w:t xml:space="preserve"> cm</w:t>
      </w:r>
      <w:r w:rsidR="0024267A">
        <w:rPr>
          <w:rFonts w:cs="Arial"/>
          <w:szCs w:val="20"/>
        </w:rPr>
        <w:t xml:space="preserve"> (+/- 2 </w:t>
      </w:r>
      <w:commentRangeStart w:id="28"/>
      <w:r w:rsidR="0024267A">
        <w:rPr>
          <w:rFonts w:cs="Arial"/>
          <w:szCs w:val="20"/>
        </w:rPr>
        <w:t>cm</w:t>
      </w:r>
      <w:commentRangeEnd w:id="28"/>
      <w:r w:rsidR="00DC5B5F">
        <w:rPr>
          <w:rStyle w:val="CommentReference"/>
        </w:rPr>
        <w:commentReference w:id="28"/>
      </w:r>
      <w:r w:rsidR="0024267A">
        <w:rPr>
          <w:rFonts w:cs="Arial"/>
          <w:szCs w:val="20"/>
        </w:rPr>
        <w:t>)</w:t>
      </w:r>
      <w:r w:rsidR="007444D5">
        <w:rPr>
          <w:rFonts w:cs="Arial"/>
          <w:szCs w:val="20"/>
        </w:rPr>
        <w:t>.</w:t>
      </w:r>
      <w:r w:rsidR="00DB7731" w:rsidRPr="007444D5">
        <w:rPr>
          <w:rFonts w:cs="Arial"/>
          <w:szCs w:val="20"/>
        </w:rPr>
        <w:t xml:space="preserve"> </w:t>
      </w:r>
      <w:r w:rsidR="008A24A8">
        <w:rPr>
          <w:rFonts w:cs="Arial"/>
          <w:szCs w:val="20"/>
        </w:rPr>
        <w:t>T</w:t>
      </w:r>
      <w:r w:rsidR="008A24A8" w:rsidRPr="0025078E">
        <w:rPr>
          <w:rFonts w:cs="Arial"/>
          <w:szCs w:val="20"/>
        </w:rPr>
        <w:t xml:space="preserve">he </w:t>
      </w:r>
      <w:commentRangeStart w:id="29"/>
      <w:r w:rsidR="008A24A8" w:rsidRPr="0025078E">
        <w:rPr>
          <w:rFonts w:cs="Arial"/>
          <w:szCs w:val="20"/>
        </w:rPr>
        <w:t>log</w:t>
      </w:r>
      <w:commentRangeEnd w:id="29"/>
      <w:r w:rsidR="00D532F8">
        <w:rPr>
          <w:rStyle w:val="CommentReference"/>
        </w:rPr>
        <w:commentReference w:id="29"/>
      </w:r>
      <w:r w:rsidR="008A24A8" w:rsidRPr="0025078E">
        <w:rPr>
          <w:rFonts w:cs="Arial"/>
          <w:szCs w:val="20"/>
        </w:rPr>
        <w:t xml:space="preserve"> volumes were </w:t>
      </w:r>
      <w:r w:rsidR="008A24A8" w:rsidRPr="00CE6695">
        <w:rPr>
          <w:rFonts w:cs="Arial"/>
          <w:szCs w:val="20"/>
        </w:rPr>
        <w:t>calculated using the Smalian formula</w:t>
      </w:r>
      <w:r w:rsidR="00496131" w:rsidRPr="00CE6695">
        <w:rPr>
          <w:rFonts w:cs="Arial"/>
          <w:szCs w:val="20"/>
        </w:rPr>
        <w:t>, which assumes the log shape approaching a truncated paraboloid (</w:t>
      </w:r>
      <w:r w:rsidR="00494766" w:rsidRPr="00CE6695">
        <w:t>Cruz de León and Uranga-Valencia, 2013</w:t>
      </w:r>
      <w:r w:rsidR="00496131" w:rsidRPr="00CE6695">
        <w:rPr>
          <w:rFonts w:cs="Arial"/>
          <w:szCs w:val="20"/>
        </w:rPr>
        <w:t>)</w:t>
      </w:r>
      <w:r w:rsidR="008A24A8" w:rsidRPr="00CE6695">
        <w:rPr>
          <w:rFonts w:cs="Arial"/>
          <w:szCs w:val="20"/>
        </w:rPr>
        <w:t xml:space="preserve"> (Eq</w:t>
      </w:r>
      <w:r w:rsidR="00461709" w:rsidRPr="00CE6695">
        <w:rPr>
          <w:rFonts w:cs="Arial"/>
          <w:szCs w:val="20"/>
        </w:rPr>
        <w:t>uation</w:t>
      </w:r>
      <w:r w:rsidR="008A24A8" w:rsidRPr="00CE6695">
        <w:rPr>
          <w:rFonts w:cs="Arial"/>
          <w:szCs w:val="20"/>
        </w:rPr>
        <w:t xml:space="preserve"> 1)</w:t>
      </w:r>
      <w:r w:rsidR="00C27203" w:rsidRPr="00CE6695">
        <w:rPr>
          <w:rFonts w:cs="Arial"/>
          <w:szCs w:val="20"/>
        </w:rPr>
        <w:t>.</w:t>
      </w:r>
      <w:r w:rsidR="00F459ED" w:rsidRPr="00CE6695">
        <w:rPr>
          <w:rFonts w:cs="Arial"/>
          <w:szCs w:val="20"/>
        </w:rPr>
        <w:t xml:space="preserve"> </w:t>
      </w:r>
      <w:r w:rsidR="00F459ED" w:rsidRPr="00CE6695">
        <w:t>The individual stem volume was calculated summing the</w:t>
      </w:r>
      <w:r w:rsidR="00626C20" w:rsidRPr="00CE6695">
        <w:t xml:space="preserve"> corresponding log volumes </w:t>
      </w:r>
      <w:r w:rsidR="00F459ED" w:rsidRPr="00CE6695">
        <w:t>(Eq</w:t>
      </w:r>
      <w:r w:rsidR="00461709" w:rsidRPr="00CE6695">
        <w:t>uation</w:t>
      </w:r>
      <w:r w:rsidR="00F459ED" w:rsidRPr="00CE6695">
        <w:t xml:space="preserve"> 2).</w:t>
      </w:r>
    </w:p>
    <w:p w14:paraId="4B7B9D99" w14:textId="77777777" w:rsidR="00E60861" w:rsidRDefault="00E60861" w:rsidP="005306C6"/>
    <w:p w14:paraId="6059C34F" w14:textId="77777777" w:rsidR="0025078E" w:rsidRDefault="00DC5B5F" w:rsidP="00341DD7">
      <w:pPr>
        <w:jc w:val="right"/>
        <w:rPr>
          <w:rFonts w:eastAsiaTheme="minorEastAsia" w:cs="Arial"/>
          <w:szCs w:val="20"/>
        </w:rPr>
      </w:pPr>
      <m:oMath>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ji</m:t>
            </m:r>
          </m:sub>
        </m:sSub>
        <m:r>
          <w:rPr>
            <w:rFonts w:ascii="Cambria Math" w:cs="Arial"/>
            <w:sz w:val="32"/>
            <w:szCs w:val="32"/>
          </w:rPr>
          <m:t>=</m:t>
        </m:r>
        <m:f>
          <m:fPr>
            <m:ctrlPr>
              <w:rPr>
                <w:rFonts w:ascii="Cambria Math" w:hAnsi="Cambria Math" w:cs="Arial"/>
                <w:i/>
                <w:sz w:val="32"/>
                <w:szCs w:val="32"/>
              </w:rPr>
            </m:ctrlPr>
          </m:fPr>
          <m:num>
            <m:d>
              <m:dPr>
                <m:ctrlPr>
                  <w:rPr>
                    <w:rFonts w:ascii="Cambria Math" w:hAnsi="Cambria Math" w:cs="Arial"/>
                    <w:i/>
                    <w:sz w:val="32"/>
                    <w:szCs w:val="32"/>
                  </w:rPr>
                </m:ctrlPr>
              </m:dPr>
              <m:e>
                <m:sSub>
                  <m:sSubPr>
                    <m:ctrlPr>
                      <w:rPr>
                        <w:rFonts w:ascii="Cambria Math" w:hAnsi="Cambria Math" w:cs="Arial"/>
                        <w:i/>
                        <w:sz w:val="32"/>
                        <w:szCs w:val="32"/>
                      </w:rPr>
                    </m:ctrlPr>
                  </m:sSubPr>
                  <m:e>
                    <m:r>
                      <w:rPr>
                        <w:rFonts w:ascii="Cambria Math" w:hAnsi="Cambria Math" w:cs="Arial"/>
                        <w:sz w:val="32"/>
                        <w:szCs w:val="32"/>
                      </w:rPr>
                      <m:t>B</m:t>
                    </m:r>
                  </m:e>
                  <m:sub>
                    <m:r>
                      <w:rPr>
                        <w:rFonts w:ascii="Cambria Math" w:hAnsi="Cambria Math" w:cs="Arial"/>
                        <w:sz w:val="32"/>
                        <w:szCs w:val="32"/>
                      </w:rPr>
                      <m:t>j</m:t>
                    </m:r>
                  </m:sub>
                </m:sSub>
                <m:r>
                  <w:rPr>
                    <w:rFonts w:asci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b</m:t>
                    </m:r>
                  </m:e>
                  <m:sub>
                    <m:r>
                      <w:rPr>
                        <w:rFonts w:ascii="Cambria Math" w:hAnsi="Cambria Math" w:cs="Arial"/>
                        <w:sz w:val="32"/>
                        <w:szCs w:val="32"/>
                      </w:rPr>
                      <m:t>j</m:t>
                    </m:r>
                  </m:sub>
                </m:sSub>
              </m:e>
            </m:d>
            <m:r>
              <w:rPr>
                <w:rFonts w:hAnsi="Cambria Math" w:cs="Arial"/>
                <w:sz w:val="32"/>
                <w:szCs w:val="32"/>
              </w:rPr>
              <m:t>*</m:t>
            </m:r>
            <m:r>
              <w:rPr>
                <w:rFonts w:asci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l</m:t>
                </m:r>
              </m:e>
              <m:sub>
                <m:r>
                  <w:rPr>
                    <w:rFonts w:ascii="Cambria Math" w:hAnsi="Cambria Math" w:cs="Arial"/>
                    <w:sz w:val="32"/>
                    <w:szCs w:val="32"/>
                  </w:rPr>
                  <m:t>j</m:t>
                </m:r>
              </m:sub>
            </m:sSub>
          </m:num>
          <m:den>
            <m:r>
              <w:rPr>
                <w:rFonts w:ascii="Cambria Math" w:cs="Arial"/>
                <w:sz w:val="32"/>
                <w:szCs w:val="32"/>
              </w:rPr>
              <m:t>2</m:t>
            </m:r>
          </m:den>
        </m:f>
      </m:oMath>
      <w:r w:rsidR="00341DD7" w:rsidRPr="00CE6695">
        <w:rPr>
          <w:rFonts w:eastAsiaTheme="minorEastAsia" w:cs="Arial"/>
          <w:szCs w:val="20"/>
        </w:rPr>
        <w:t xml:space="preserve">                    </w:t>
      </w:r>
      <w:r w:rsidR="00666FF7" w:rsidRPr="00CE6695">
        <w:rPr>
          <w:rFonts w:eastAsiaTheme="minorEastAsia" w:cs="Arial"/>
          <w:szCs w:val="20"/>
        </w:rPr>
        <w:t xml:space="preserve">    </w:t>
      </w:r>
      <w:r w:rsidR="00341DD7" w:rsidRPr="00CE6695">
        <w:rPr>
          <w:rFonts w:eastAsiaTheme="minorEastAsia" w:cs="Arial"/>
          <w:szCs w:val="20"/>
        </w:rPr>
        <w:t xml:space="preserve">    </w:t>
      </w:r>
      <w:r w:rsidR="00666FF7" w:rsidRPr="00CE6695">
        <w:rPr>
          <w:rFonts w:eastAsiaTheme="minorEastAsia" w:cs="Arial"/>
          <w:szCs w:val="20"/>
        </w:rPr>
        <w:t xml:space="preserve">                       </w:t>
      </w:r>
      <w:r w:rsidR="00341DD7" w:rsidRPr="00CE6695">
        <w:rPr>
          <w:rFonts w:eastAsiaTheme="minorEastAsia" w:cs="Arial"/>
          <w:szCs w:val="20"/>
        </w:rPr>
        <w:t xml:space="preserve">            (1)</w:t>
      </w:r>
    </w:p>
    <w:p w14:paraId="6EA68789" w14:textId="77777777" w:rsidR="00FB1DFA" w:rsidRPr="0025078E" w:rsidRDefault="00FB1DFA" w:rsidP="005306C6"/>
    <w:p w14:paraId="05AA8ACF" w14:textId="77777777" w:rsidR="0037382D" w:rsidRDefault="0025078E" w:rsidP="00F459ED">
      <w:pPr>
        <w:ind w:firstLine="0"/>
        <w:rPr>
          <w:rFonts w:cs="Arial"/>
          <w:szCs w:val="20"/>
        </w:rPr>
      </w:pPr>
      <w:r>
        <w:rPr>
          <w:rFonts w:cs="Arial"/>
          <w:szCs w:val="20"/>
        </w:rPr>
        <w:t>where</w:t>
      </w:r>
      <w:r w:rsidR="00666FF7">
        <w:rPr>
          <w:rFonts w:cs="Arial"/>
          <w:szCs w:val="20"/>
        </w:rPr>
        <w:t>,</w:t>
      </w:r>
      <w:r w:rsidR="00566033">
        <w:rPr>
          <w:rFonts w:cs="Arial"/>
          <w:szCs w:val="20"/>
        </w:rPr>
        <w:t xml:space="preserve"> </w:t>
      </w:r>
      <m:oMath>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ji</m:t>
            </m:r>
          </m:sub>
        </m:sSub>
      </m:oMath>
      <w:r w:rsidRPr="0025078E">
        <w:rPr>
          <w:rFonts w:cs="Arial"/>
          <w:szCs w:val="20"/>
        </w:rPr>
        <w:t xml:space="preserve"> = </w:t>
      </w:r>
      <w:r w:rsidR="00F459ED">
        <w:rPr>
          <w:rFonts w:cs="Arial"/>
          <w:szCs w:val="20"/>
        </w:rPr>
        <w:t xml:space="preserve">volume of log </w:t>
      </w:r>
      <w:r w:rsidR="00F459ED">
        <w:rPr>
          <w:rFonts w:cs="Arial"/>
          <w:i/>
          <w:szCs w:val="20"/>
        </w:rPr>
        <w:t>j</w:t>
      </w:r>
      <w:r w:rsidR="00F459ED">
        <w:rPr>
          <w:rFonts w:cs="Arial"/>
          <w:szCs w:val="20"/>
        </w:rPr>
        <w:t xml:space="preserve"> belonging to tree </w:t>
      </w:r>
      <w:r w:rsidR="00F459ED">
        <w:rPr>
          <w:rFonts w:cs="Arial"/>
          <w:i/>
          <w:szCs w:val="20"/>
        </w:rPr>
        <w:t>i</w:t>
      </w:r>
      <w:r w:rsidRPr="0025078E">
        <w:rPr>
          <w:rFonts w:cs="Arial"/>
          <w:szCs w:val="20"/>
        </w:rPr>
        <w:t xml:space="preserve"> (m³),</w:t>
      </w:r>
      <w:r>
        <w:rPr>
          <w:rFonts w:cs="Arial"/>
          <w:szCs w:val="20"/>
        </w:rPr>
        <w:t xml:space="preserve"> </w:t>
      </w:r>
      <m:oMath>
        <m:sSub>
          <m:sSubPr>
            <m:ctrlPr>
              <w:rPr>
                <w:rFonts w:ascii="Cambria Math" w:hAnsi="Cambria Math" w:cs="Arial"/>
                <w:i/>
                <w:szCs w:val="20"/>
              </w:rPr>
            </m:ctrlPr>
          </m:sSubPr>
          <m:e>
            <m:r>
              <w:rPr>
                <w:rFonts w:ascii="Cambria Math" w:hAnsi="Cambria Math" w:cs="Arial"/>
                <w:szCs w:val="20"/>
              </w:rPr>
              <m:t>B</m:t>
            </m:r>
          </m:e>
          <m:sub>
            <m:r>
              <w:rPr>
                <w:rFonts w:ascii="Cambria Math" w:hAnsi="Cambria Math" w:cs="Arial"/>
                <w:szCs w:val="20"/>
              </w:rPr>
              <m:t>j</m:t>
            </m:r>
          </m:sub>
        </m:sSub>
      </m:oMath>
      <w:r w:rsidR="00F32427">
        <w:rPr>
          <w:rFonts w:cs="Arial"/>
          <w:szCs w:val="20"/>
        </w:rPr>
        <w:t xml:space="preserve"> = cross-sectional area at the </w:t>
      </w:r>
      <w:r w:rsidRPr="0025078E">
        <w:rPr>
          <w:rFonts w:cs="Arial"/>
          <w:szCs w:val="20"/>
        </w:rPr>
        <w:t>large</w:t>
      </w:r>
      <w:r w:rsidR="00F32427">
        <w:rPr>
          <w:rFonts w:cs="Arial"/>
          <w:szCs w:val="20"/>
        </w:rPr>
        <w:t xml:space="preserve"> end of </w:t>
      </w:r>
      <w:r w:rsidRPr="0025078E">
        <w:rPr>
          <w:rFonts w:cs="Arial"/>
          <w:szCs w:val="20"/>
        </w:rPr>
        <w:t>log</w:t>
      </w:r>
      <w:r w:rsidR="00F459ED">
        <w:rPr>
          <w:rFonts w:cs="Arial"/>
          <w:szCs w:val="20"/>
        </w:rPr>
        <w:t xml:space="preserve"> </w:t>
      </w:r>
      <w:r w:rsidR="00F459ED">
        <w:rPr>
          <w:rFonts w:cs="Arial"/>
          <w:i/>
          <w:szCs w:val="20"/>
        </w:rPr>
        <w:t>j</w:t>
      </w:r>
      <w:r w:rsidRPr="0025078E">
        <w:rPr>
          <w:rFonts w:cs="Arial"/>
          <w:szCs w:val="20"/>
        </w:rPr>
        <w:t xml:space="preserve"> (m²),</w:t>
      </w:r>
      <w:r>
        <w:rPr>
          <w:rFonts w:cs="Arial"/>
          <w:szCs w:val="20"/>
        </w:rPr>
        <w:t xml:space="preserve"> </w:t>
      </w:r>
      <m:oMath>
        <m:sSub>
          <m:sSubPr>
            <m:ctrlPr>
              <w:rPr>
                <w:rFonts w:ascii="Cambria Math" w:hAnsi="Cambria Math" w:cs="Arial"/>
                <w:i/>
                <w:szCs w:val="20"/>
              </w:rPr>
            </m:ctrlPr>
          </m:sSubPr>
          <m:e>
            <m:r>
              <w:rPr>
                <w:rFonts w:ascii="Cambria Math" w:hAnsi="Cambria Math" w:cs="Arial"/>
                <w:szCs w:val="20"/>
              </w:rPr>
              <m:t>b</m:t>
            </m:r>
          </m:e>
          <m:sub>
            <m:r>
              <w:rPr>
                <w:rFonts w:ascii="Cambria Math" w:hAnsi="Cambria Math" w:cs="Arial"/>
                <w:szCs w:val="20"/>
              </w:rPr>
              <m:t>j</m:t>
            </m:r>
          </m:sub>
        </m:sSub>
      </m:oMath>
      <w:r w:rsidR="00F32427">
        <w:rPr>
          <w:rFonts w:cs="Arial"/>
          <w:szCs w:val="20"/>
        </w:rPr>
        <w:t xml:space="preserve"> = cross-sectional area at the small end of </w:t>
      </w:r>
      <w:r w:rsidR="00566033">
        <w:rPr>
          <w:rFonts w:cs="Arial"/>
          <w:szCs w:val="20"/>
        </w:rPr>
        <w:t>log</w:t>
      </w:r>
      <w:r w:rsidR="00F459ED">
        <w:rPr>
          <w:rFonts w:cs="Arial"/>
          <w:szCs w:val="20"/>
        </w:rPr>
        <w:t xml:space="preserve"> </w:t>
      </w:r>
      <w:r w:rsidR="00F459ED">
        <w:rPr>
          <w:rFonts w:cs="Arial"/>
          <w:i/>
          <w:szCs w:val="20"/>
        </w:rPr>
        <w:t>j</w:t>
      </w:r>
      <w:r w:rsidRPr="0025078E">
        <w:rPr>
          <w:rFonts w:cs="Arial"/>
          <w:szCs w:val="20"/>
        </w:rPr>
        <w:t xml:space="preserve"> (m²),</w:t>
      </w:r>
      <w:r>
        <w:rPr>
          <w:rFonts w:cs="Arial"/>
          <w:szCs w:val="20"/>
        </w:rPr>
        <w:t xml:space="preserve"> </w:t>
      </w:r>
      <m:oMath>
        <m:r>
          <w:rPr>
            <w:rFonts w:ascii="Cambria Math" w:hAnsi="Cambria Math" w:cs="Arial"/>
            <w:szCs w:val="20"/>
          </w:rPr>
          <m:t>l</m:t>
        </m:r>
      </m:oMath>
      <w:r w:rsidRPr="0025078E">
        <w:rPr>
          <w:rFonts w:cs="Arial"/>
          <w:szCs w:val="20"/>
        </w:rPr>
        <w:t xml:space="preserve"> = log length (m</w:t>
      </w:r>
      <w:r w:rsidR="00566033">
        <w:rPr>
          <w:rFonts w:cs="Arial"/>
          <w:szCs w:val="20"/>
        </w:rPr>
        <w:t>)</w:t>
      </w:r>
      <w:r w:rsidR="007444D5">
        <w:rPr>
          <w:rFonts w:cs="Arial"/>
          <w:szCs w:val="20"/>
        </w:rPr>
        <w:t xml:space="preserve"> which was equal among stem sections (1.2 m)</w:t>
      </w:r>
      <w:r w:rsidR="00566033">
        <w:rPr>
          <w:rFonts w:cs="Arial"/>
          <w:szCs w:val="20"/>
        </w:rPr>
        <w:t>.</w:t>
      </w:r>
    </w:p>
    <w:p w14:paraId="7A9BDA5F" w14:textId="77777777" w:rsidR="00566033" w:rsidRDefault="00566033" w:rsidP="005306C6"/>
    <w:p w14:paraId="48157109" w14:textId="77777777" w:rsidR="00566033" w:rsidRDefault="00DC5B5F" w:rsidP="00666FF7">
      <w:pPr>
        <w:jc w:val="right"/>
        <w:rPr>
          <w:rFonts w:eastAsiaTheme="minorEastAsia" w:cs="Arial"/>
          <w:szCs w:val="20"/>
        </w:rPr>
      </w:pPr>
      <m:oMath>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i</m:t>
            </m:r>
          </m:sub>
        </m:sSub>
        <m:r>
          <w:rPr>
            <w:rFonts w:ascii="Cambria Math" w:hAnsi="Cambria Math" w:cs="Arial"/>
            <w:sz w:val="32"/>
            <w:szCs w:val="32"/>
          </w:rPr>
          <m:t xml:space="preserve">= </m:t>
        </m:r>
        <m:nary>
          <m:naryPr>
            <m:chr m:val="∑"/>
            <m:limLoc m:val="undOvr"/>
            <m:ctrlPr>
              <w:rPr>
                <w:rFonts w:ascii="Cambria Math" w:hAnsi="Cambria Math" w:cs="Arial"/>
                <w:i/>
                <w:sz w:val="32"/>
                <w:szCs w:val="32"/>
              </w:rPr>
            </m:ctrlPr>
          </m:naryPr>
          <m:sub>
            <m:r>
              <w:rPr>
                <w:rFonts w:ascii="Cambria Math" w:hAnsi="Cambria Math" w:cs="Arial"/>
                <w:sz w:val="32"/>
                <w:szCs w:val="32"/>
              </w:rPr>
              <m:t>j=1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ji</m:t>
                </m:r>
              </m:sub>
            </m:sSub>
          </m:e>
        </m:nary>
      </m:oMath>
      <w:r w:rsidR="00666FF7" w:rsidRPr="00CE6695">
        <w:rPr>
          <w:rFonts w:eastAsiaTheme="minorEastAsia" w:cs="Arial"/>
          <w:szCs w:val="20"/>
        </w:rPr>
        <w:t xml:space="preserve">                                                            (2)</w:t>
      </w:r>
    </w:p>
    <w:p w14:paraId="799E504A" w14:textId="77777777" w:rsidR="00566033" w:rsidRPr="004C3061" w:rsidRDefault="00566033" w:rsidP="00566033">
      <w:pPr>
        <w:ind w:firstLine="0"/>
        <w:rPr>
          <w:rFonts w:cs="Arial"/>
          <w:szCs w:val="20"/>
        </w:rPr>
      </w:pPr>
      <w:r>
        <w:rPr>
          <w:rFonts w:eastAsiaTheme="minorEastAsia" w:cs="Arial"/>
          <w:szCs w:val="20"/>
        </w:rPr>
        <w:t>where</w:t>
      </w:r>
      <w:r w:rsidR="00666FF7">
        <w:rPr>
          <w:rFonts w:eastAsiaTheme="minorEastAsia" w:cs="Arial"/>
          <w:szCs w:val="20"/>
        </w:rPr>
        <w:t>,</w:t>
      </w:r>
      <w:r>
        <w:rPr>
          <w:rFonts w:eastAsiaTheme="minorEastAsia" w:cs="Arial"/>
          <w:szCs w:val="20"/>
        </w:rPr>
        <w:t xml:space="preserve">: </w:t>
      </w:r>
      <m:oMath>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i</m:t>
            </m:r>
          </m:sub>
        </m:sSub>
      </m:oMath>
      <w:r>
        <w:rPr>
          <w:rFonts w:eastAsiaTheme="minorEastAsia" w:cs="Arial"/>
          <w:szCs w:val="20"/>
        </w:rPr>
        <w:t xml:space="preserve"> = stem volume of tree </w:t>
      </w:r>
      <w:r>
        <w:rPr>
          <w:rFonts w:eastAsiaTheme="minorEastAsia" w:cs="Arial"/>
          <w:i/>
          <w:szCs w:val="20"/>
        </w:rPr>
        <w:t>i</w:t>
      </w:r>
      <w:r w:rsidR="005C7668">
        <w:rPr>
          <w:rFonts w:eastAsiaTheme="minorEastAsia" w:cs="Arial"/>
          <w:szCs w:val="20"/>
        </w:rPr>
        <w:t xml:space="preserve"> (m³)</w:t>
      </w:r>
      <w:r>
        <w:rPr>
          <w:rFonts w:eastAsiaTheme="minorEastAsia" w:cs="Arial"/>
          <w:szCs w:val="20"/>
        </w:rPr>
        <w:t xml:space="preserve">; </w:t>
      </w:r>
      <m:oMath>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ji</m:t>
            </m:r>
          </m:sub>
        </m:sSub>
      </m:oMath>
      <w:r w:rsidR="004C3061">
        <w:rPr>
          <w:rFonts w:eastAsiaTheme="minorEastAsia" w:cs="Arial"/>
          <w:szCs w:val="20"/>
        </w:rPr>
        <w:t xml:space="preserve"> = volume of log</w:t>
      </w:r>
      <w:r w:rsidR="005C7668">
        <w:rPr>
          <w:rFonts w:eastAsiaTheme="minorEastAsia" w:cs="Arial"/>
          <w:szCs w:val="20"/>
        </w:rPr>
        <w:t xml:space="preserve"> </w:t>
      </w:r>
      <w:r w:rsidR="004C3061">
        <w:rPr>
          <w:rFonts w:eastAsiaTheme="minorEastAsia" w:cs="Arial"/>
          <w:i/>
          <w:szCs w:val="20"/>
        </w:rPr>
        <w:t xml:space="preserve">j </w:t>
      </w:r>
      <w:r w:rsidR="004C3061">
        <w:rPr>
          <w:rFonts w:eastAsiaTheme="minorEastAsia" w:cs="Arial"/>
          <w:szCs w:val="20"/>
        </w:rPr>
        <w:t xml:space="preserve">belonging to tree </w:t>
      </w:r>
      <w:r w:rsidR="005C7668">
        <w:rPr>
          <w:rFonts w:eastAsiaTheme="minorEastAsia" w:cs="Arial"/>
          <w:i/>
          <w:szCs w:val="20"/>
        </w:rPr>
        <w:t>i</w:t>
      </w:r>
      <w:r w:rsidR="005C7668">
        <w:rPr>
          <w:rFonts w:eastAsiaTheme="minorEastAsia" w:cs="Arial"/>
          <w:szCs w:val="20"/>
        </w:rPr>
        <w:t xml:space="preserve"> (m³)</w:t>
      </w:r>
      <w:r w:rsidR="004C3061">
        <w:rPr>
          <w:rFonts w:eastAsiaTheme="minorEastAsia" w:cs="Arial"/>
          <w:szCs w:val="20"/>
        </w:rPr>
        <w:t>.</w:t>
      </w:r>
    </w:p>
    <w:p w14:paraId="497B27E9" w14:textId="77777777" w:rsidR="0025078E" w:rsidRDefault="0025078E" w:rsidP="005306C6"/>
    <w:p w14:paraId="14B6E765" w14:textId="77777777" w:rsidR="00B224B7" w:rsidRDefault="004C3061" w:rsidP="004C3061">
      <w:pPr>
        <w:rPr>
          <w:rFonts w:cs="Arial"/>
          <w:szCs w:val="20"/>
        </w:rPr>
      </w:pPr>
      <w:r w:rsidRPr="00B224B7">
        <w:rPr>
          <w:rFonts w:cs="Arial"/>
          <w:szCs w:val="20"/>
        </w:rPr>
        <w:lastRenderedPageBreak/>
        <w:t>The Pearson</w:t>
      </w:r>
      <w:r w:rsidR="00B224B7">
        <w:rPr>
          <w:rFonts w:cs="Arial"/>
          <w:szCs w:val="20"/>
        </w:rPr>
        <w:t xml:space="preserve"> product-moment</w:t>
      </w:r>
      <w:r w:rsidRPr="00B224B7">
        <w:rPr>
          <w:rFonts w:cs="Arial"/>
          <w:szCs w:val="20"/>
        </w:rPr>
        <w:t xml:space="preserve"> correlation coefficient </w:t>
      </w:r>
      <w:r w:rsidR="00B224B7">
        <w:rPr>
          <w:rFonts w:cs="Arial"/>
          <w:szCs w:val="20"/>
        </w:rPr>
        <w:t>(</w:t>
      </w:r>
      <w:r w:rsidR="00B224B7" w:rsidRPr="00B224B7">
        <w:rPr>
          <w:rFonts w:cs="Arial"/>
          <w:i/>
          <w:szCs w:val="20"/>
        </w:rPr>
        <w:t>ρ</w:t>
      </w:r>
      <w:r w:rsidR="00B224B7">
        <w:rPr>
          <w:rFonts w:cs="Arial"/>
          <w:szCs w:val="20"/>
        </w:rPr>
        <w:t xml:space="preserve">) </w:t>
      </w:r>
      <w:r w:rsidRPr="00B224B7">
        <w:rPr>
          <w:rFonts w:cs="Arial"/>
          <w:szCs w:val="20"/>
        </w:rPr>
        <w:t xml:space="preserve">statistic was used to compare the </w:t>
      </w:r>
      <w:r w:rsidR="009467B6">
        <w:rPr>
          <w:rFonts w:cs="Arial"/>
          <w:szCs w:val="20"/>
        </w:rPr>
        <w:t xml:space="preserve">linear </w:t>
      </w:r>
      <w:r w:rsidR="00626C20">
        <w:rPr>
          <w:rFonts w:cs="Arial"/>
          <w:szCs w:val="20"/>
        </w:rPr>
        <w:t xml:space="preserve">relationship between </w:t>
      </w:r>
      <w:r w:rsidR="00ED486F">
        <w:rPr>
          <w:rFonts w:cs="Arial"/>
          <w:szCs w:val="20"/>
        </w:rPr>
        <w:t xml:space="preserve">volumes from </w:t>
      </w:r>
      <w:r w:rsidR="00626C20">
        <w:rPr>
          <w:rFonts w:cs="Arial"/>
          <w:szCs w:val="20"/>
        </w:rPr>
        <w:t xml:space="preserve">log </w:t>
      </w:r>
      <w:r w:rsidR="00ED486F">
        <w:rPr>
          <w:rFonts w:cs="Arial"/>
          <w:szCs w:val="20"/>
        </w:rPr>
        <w:t>sections</w:t>
      </w:r>
      <w:r w:rsidRPr="00B224B7">
        <w:rPr>
          <w:rFonts w:cs="Arial"/>
          <w:szCs w:val="20"/>
        </w:rPr>
        <w:t xml:space="preserve"> with individual stem </w:t>
      </w:r>
      <w:r w:rsidRPr="00CE6695">
        <w:rPr>
          <w:rFonts w:cs="Arial"/>
          <w:szCs w:val="20"/>
        </w:rPr>
        <w:t xml:space="preserve">volume </w:t>
      </w:r>
      <w:r w:rsidR="00AD28F9" w:rsidRPr="00CE6695">
        <w:rPr>
          <w:rFonts w:cs="Arial"/>
          <w:szCs w:val="20"/>
        </w:rPr>
        <w:t>(Eq</w:t>
      </w:r>
      <w:r w:rsidR="00B04272" w:rsidRPr="00CE6695">
        <w:rPr>
          <w:rFonts w:cs="Arial"/>
          <w:szCs w:val="20"/>
        </w:rPr>
        <w:t>uation</w:t>
      </w:r>
      <w:r w:rsidR="00AD28F9" w:rsidRPr="00CE6695">
        <w:rPr>
          <w:rFonts w:cs="Arial"/>
          <w:szCs w:val="20"/>
        </w:rPr>
        <w:t xml:space="preserve"> 3)</w:t>
      </w:r>
      <w:r w:rsidRPr="00CE6695">
        <w:rPr>
          <w:rFonts w:cs="Arial"/>
          <w:szCs w:val="20"/>
        </w:rPr>
        <w:t>.</w:t>
      </w:r>
      <w:r w:rsidRPr="00B224B7">
        <w:rPr>
          <w:rFonts w:cs="Arial"/>
          <w:szCs w:val="20"/>
        </w:rPr>
        <w:t xml:space="preserve"> The comparison encompassed logs up to the height of </w:t>
      </w:r>
      <w:r w:rsidRPr="005C7668">
        <w:rPr>
          <w:rFonts w:cs="Arial"/>
          <w:szCs w:val="20"/>
        </w:rPr>
        <w:t xml:space="preserve">18 meters, </w:t>
      </w:r>
      <w:r w:rsidR="008A506A">
        <w:rPr>
          <w:rFonts w:cs="Arial"/>
          <w:szCs w:val="20"/>
        </w:rPr>
        <w:t xml:space="preserve">which was the average height of trees in the lowest class </w:t>
      </w:r>
      <w:r w:rsidR="008A506A" w:rsidRPr="00CE6695">
        <w:rPr>
          <w:rFonts w:cs="Arial"/>
          <w:szCs w:val="20"/>
        </w:rPr>
        <w:t>of age (Table 1)</w:t>
      </w:r>
      <w:r w:rsidRPr="00CE6695">
        <w:rPr>
          <w:rFonts w:cs="Arial"/>
          <w:szCs w:val="20"/>
        </w:rPr>
        <w:t>.</w:t>
      </w:r>
    </w:p>
    <w:p w14:paraId="47D7C7B0" w14:textId="77777777" w:rsidR="00025B04" w:rsidRPr="005C7668" w:rsidRDefault="00025B04" w:rsidP="005306C6"/>
    <w:p w14:paraId="3C14750B" w14:textId="77777777" w:rsidR="00B224B7" w:rsidRPr="005C7668" w:rsidRDefault="00DC5B5F" w:rsidP="00666FF7">
      <w:pPr>
        <w:keepNext/>
        <w:jc w:val="right"/>
        <w:rPr>
          <w:rFonts w:eastAsiaTheme="minorEastAsia"/>
        </w:rPr>
      </w:pPr>
      <m:oMath>
        <m:sSub>
          <m:sSubPr>
            <m:ctrlPr>
              <w:rPr>
                <w:rFonts w:ascii="Cambria Math" w:eastAsiaTheme="minorEastAsia" w:hAnsi="Cambria Math"/>
                <w:i/>
                <w:sz w:val="32"/>
                <w:szCs w:val="32"/>
              </w:rPr>
            </m:ctrlPr>
          </m:sSubPr>
          <m:e>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e>
          <m:sub>
            <m:r>
              <w:rPr>
                <w:rFonts w:ascii="Cambria Math" w:eastAsiaTheme="minorEastAsia" w:hAnsi="Cambria Math"/>
                <w:sz w:val="32"/>
                <w:szCs w:val="32"/>
              </w:rPr>
              <m:t>j</m:t>
            </m:r>
          </m:sub>
        </m:sSub>
        <m:r>
          <w:rPr>
            <w:rFonts w:ascii="Cambria Math" w:hAnsi="Cambria Math"/>
            <w:sz w:val="32"/>
            <w:szCs w:val="32"/>
          </w:rPr>
          <m:t>Vv=</m:t>
        </m:r>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n</m:t>
                </m:r>
              </m:sup>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V</m:t>
                        </m:r>
                      </m:e>
                    </m:acc>
                  </m:e>
                </m:d>
              </m:e>
            </m:nary>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ji</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v</m:t>
                        </m:r>
                      </m:e>
                    </m:acc>
                  </m:e>
                  <m:sub>
                    <m:r>
                      <w:rPr>
                        <w:rFonts w:ascii="Cambria Math" w:hAnsi="Cambria Math"/>
                        <w:sz w:val="32"/>
                        <w:szCs w:val="32"/>
                      </w:rPr>
                      <m:t>j</m:t>
                    </m:r>
                  </m:sub>
                </m:sSub>
              </m:e>
            </m:d>
          </m:num>
          <m:den>
            <m:rad>
              <m:radPr>
                <m:degHide m:val="1"/>
                <m:ctrlPr>
                  <w:rPr>
                    <w:rFonts w:ascii="Cambria Math" w:hAnsi="Cambria Math"/>
                    <w:i/>
                    <w:sz w:val="32"/>
                    <w:szCs w:val="32"/>
                  </w:rPr>
                </m:ctrlPr>
              </m:radPr>
              <m:deg/>
              <m:e>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V</m:t>
                                </m:r>
                              </m:e>
                            </m:acc>
                          </m:e>
                        </m:d>
                      </m:e>
                      <m:sup>
                        <m:r>
                          <w:rPr>
                            <w:rFonts w:ascii="Cambria Math" w:hAnsi="Cambria Math"/>
                            <w:sz w:val="32"/>
                            <w:szCs w:val="32"/>
                          </w:rPr>
                          <m:t>2</m:t>
                        </m:r>
                      </m:sup>
                    </m:sSup>
                  </m:e>
                </m:nary>
              </m:e>
            </m:rad>
            <m:rad>
              <m:radPr>
                <m:degHide m:val="1"/>
                <m:ctrlPr>
                  <w:rPr>
                    <w:rFonts w:ascii="Cambria Math" w:hAnsi="Cambria Math"/>
                    <w:i/>
                    <w:sz w:val="32"/>
                    <w:szCs w:val="32"/>
                  </w:rPr>
                </m:ctrlPr>
              </m:radPr>
              <m:deg/>
              <m:e>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ji</m:t>
                                </m:r>
                              </m:sub>
                            </m:sSub>
                            <m:r>
                              <w:rPr>
                                <w:rFonts w:ascii="Cambria Math" w:hAnsi="Cambria Math"/>
                                <w:sz w:val="32"/>
                                <w:szCs w:val="32"/>
                              </w:rPr>
                              <m:t xml:space="preserve">- </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v</m:t>
                                    </m:r>
                                  </m:e>
                                </m:acc>
                              </m:e>
                              <m:sub>
                                <m:r>
                                  <w:rPr>
                                    <w:rFonts w:ascii="Cambria Math" w:hAnsi="Cambria Math"/>
                                    <w:sz w:val="32"/>
                                    <w:szCs w:val="32"/>
                                  </w:rPr>
                                  <m:t>j</m:t>
                                </m:r>
                              </m:sub>
                            </m:sSub>
                          </m:e>
                        </m:d>
                      </m:e>
                      <m:sup>
                        <m:r>
                          <w:rPr>
                            <w:rFonts w:ascii="Cambria Math" w:hAnsi="Cambria Math"/>
                            <w:sz w:val="32"/>
                            <w:szCs w:val="32"/>
                          </w:rPr>
                          <m:t>2</m:t>
                        </m:r>
                      </m:sup>
                    </m:sSup>
                  </m:e>
                </m:nary>
              </m:e>
            </m:rad>
          </m:den>
        </m:f>
      </m:oMath>
      <w:r w:rsidR="00666FF7" w:rsidRPr="00CE6695">
        <w:rPr>
          <w:rFonts w:eastAsiaTheme="minorEastAsia"/>
        </w:rPr>
        <w:t xml:space="preserve">                                               (3)</w:t>
      </w:r>
    </w:p>
    <w:p w14:paraId="77DAF31F" w14:textId="77777777" w:rsidR="00AB49D0" w:rsidRDefault="00666FF7" w:rsidP="00AB49D0">
      <w:pPr>
        <w:ind w:firstLine="0"/>
        <w:rPr>
          <w:rFonts w:eastAsiaTheme="minorEastAsia" w:cs="Arial"/>
          <w:szCs w:val="20"/>
        </w:rPr>
      </w:pPr>
      <w:r>
        <w:rPr>
          <w:rFonts w:cs="Arial"/>
          <w:szCs w:val="20"/>
        </w:rPr>
        <w:t>where,</w:t>
      </w:r>
      <w:r w:rsidR="00B224B7" w:rsidRPr="005C7668">
        <w:rPr>
          <w:rFonts w:cs="Arial"/>
          <w:szCs w:val="20"/>
        </w:rPr>
        <w:t xml:space="preserve"> </w:t>
      </w:r>
      <m:oMath>
        <m:sSub>
          <m:sSubPr>
            <m:ctrlPr>
              <w:rPr>
                <w:rFonts w:ascii="Cambria Math" w:eastAsiaTheme="minorEastAsia" w:hAnsi="Cambria Math"/>
                <w:i/>
                <w:szCs w:val="20"/>
              </w:rPr>
            </m:ctrlPr>
          </m:sSubPr>
          <m:e>
            <m:acc>
              <m:accPr>
                <m:ctrlPr>
                  <w:rPr>
                    <w:rFonts w:ascii="Cambria Math" w:eastAsiaTheme="minorEastAsia" w:hAnsi="Cambria Math"/>
                    <w:i/>
                    <w:szCs w:val="20"/>
                  </w:rPr>
                </m:ctrlPr>
              </m:accPr>
              <m:e>
                <m:r>
                  <w:rPr>
                    <w:rFonts w:ascii="Cambria Math" w:eastAsiaTheme="minorEastAsia" w:hAnsi="Cambria Math"/>
                    <w:szCs w:val="20"/>
                  </w:rPr>
                  <m:t>ρ</m:t>
                </m:r>
              </m:e>
            </m:acc>
          </m:e>
          <m:sub>
            <m:r>
              <w:rPr>
                <w:rFonts w:ascii="Cambria Math" w:eastAsiaTheme="minorEastAsia" w:hAnsi="Cambria Math"/>
                <w:szCs w:val="20"/>
              </w:rPr>
              <m:t>j</m:t>
            </m:r>
          </m:sub>
        </m:sSub>
        <m:r>
          <w:rPr>
            <w:rFonts w:ascii="Cambria Math" w:hAnsi="Cambria Math"/>
            <w:szCs w:val="20"/>
          </w:rPr>
          <m:t>Vv</m:t>
        </m:r>
      </m:oMath>
      <w:r w:rsidR="00B224B7" w:rsidRPr="005C7668">
        <w:rPr>
          <w:rFonts w:cs="Arial"/>
          <w:szCs w:val="20"/>
        </w:rPr>
        <w:t xml:space="preserve"> = </w:t>
      </w:r>
      <w:r w:rsidR="005C7668" w:rsidRPr="005C7668">
        <w:rPr>
          <w:rFonts w:cs="Arial"/>
          <w:szCs w:val="20"/>
        </w:rPr>
        <w:t>sample Pearson correlation coefficient between stem volume</w:t>
      </w:r>
      <w:r w:rsidR="005C7668">
        <w:rPr>
          <w:rFonts w:cs="Arial"/>
          <w:szCs w:val="20"/>
        </w:rPr>
        <w:t xml:space="preserve"> and log volume</w:t>
      </w:r>
      <w:r w:rsidR="005434CB">
        <w:rPr>
          <w:rFonts w:cs="Arial"/>
          <w:szCs w:val="20"/>
        </w:rPr>
        <w:t xml:space="preserve"> belonging to class </w:t>
      </w:r>
      <w:r w:rsidR="005434CB">
        <w:rPr>
          <w:rFonts w:cs="Arial"/>
          <w:i/>
          <w:szCs w:val="20"/>
        </w:rPr>
        <w:t>j</w:t>
      </w:r>
      <w:r w:rsidR="005C7668" w:rsidRPr="005C7668">
        <w:rPr>
          <w:rFonts w:cs="Arial"/>
          <w:szCs w:val="20"/>
        </w:rPr>
        <w:t xml:space="preserve">; </w:t>
      </w:r>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i</m:t>
            </m:r>
          </m:sub>
        </m:sSub>
      </m:oMath>
      <w:r w:rsidR="005C7668" w:rsidRPr="005C7668">
        <w:rPr>
          <w:rFonts w:cs="Arial"/>
          <w:szCs w:val="20"/>
        </w:rPr>
        <w:t xml:space="preserve"> = stem volume of tree </w:t>
      </w:r>
      <w:r w:rsidR="005C7668" w:rsidRPr="005C7668">
        <w:rPr>
          <w:rFonts w:cs="Arial"/>
          <w:i/>
          <w:szCs w:val="20"/>
        </w:rPr>
        <w:t>i</w:t>
      </w:r>
      <w:r>
        <w:rPr>
          <w:rFonts w:cs="Arial"/>
          <w:szCs w:val="20"/>
        </w:rPr>
        <w:t xml:space="preserve"> (m³);</w:t>
      </w:r>
      <w:r w:rsidR="005C7668" w:rsidRPr="005C7668">
        <w:rPr>
          <w:rFonts w:cs="Arial"/>
          <w:szCs w:val="20"/>
        </w:rPr>
        <w:t xml:space="preserve"> </w:t>
      </w:r>
      <m:oMath>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ji</m:t>
            </m:r>
          </m:sub>
        </m:sSub>
      </m:oMath>
      <w:r w:rsidR="005C7668" w:rsidRPr="005C7668">
        <w:rPr>
          <w:rFonts w:cs="Arial"/>
          <w:szCs w:val="20"/>
        </w:rPr>
        <w:t xml:space="preserve"> = </w:t>
      </w:r>
      <w:r w:rsidR="005C7668">
        <w:rPr>
          <w:rFonts w:cs="Arial"/>
          <w:szCs w:val="20"/>
        </w:rPr>
        <w:t>volume</w:t>
      </w:r>
      <w:r w:rsidR="004B7B00">
        <w:rPr>
          <w:rFonts w:cs="Arial"/>
          <w:szCs w:val="20"/>
        </w:rPr>
        <w:t xml:space="preserve"> of log</w:t>
      </w:r>
      <w:r w:rsidR="005C7668" w:rsidRPr="005C7668">
        <w:rPr>
          <w:rFonts w:cs="Arial"/>
          <w:szCs w:val="20"/>
        </w:rPr>
        <w:t xml:space="preserve"> </w:t>
      </w:r>
      <w:r w:rsidR="005C7668" w:rsidRPr="005C7668">
        <w:rPr>
          <w:rFonts w:cs="Arial"/>
          <w:i/>
          <w:szCs w:val="20"/>
        </w:rPr>
        <w:t xml:space="preserve">j </w:t>
      </w:r>
      <w:r w:rsidR="005C7668" w:rsidRPr="005C7668">
        <w:rPr>
          <w:rFonts w:cs="Arial"/>
          <w:szCs w:val="20"/>
        </w:rPr>
        <w:t xml:space="preserve">belonging </w:t>
      </w:r>
      <w:r w:rsidR="005C7668" w:rsidRPr="005C7668">
        <w:rPr>
          <w:rFonts w:eastAsiaTheme="minorEastAsia" w:cs="Arial"/>
          <w:szCs w:val="20"/>
        </w:rPr>
        <w:t xml:space="preserve">to tree </w:t>
      </w:r>
      <w:r w:rsidR="005C7668" w:rsidRPr="005C7668">
        <w:rPr>
          <w:rFonts w:eastAsiaTheme="minorEastAsia" w:cs="Arial"/>
          <w:i/>
          <w:szCs w:val="20"/>
        </w:rPr>
        <w:t>i</w:t>
      </w:r>
      <w:r w:rsidR="005C7668" w:rsidRPr="005C7668">
        <w:rPr>
          <w:rFonts w:eastAsiaTheme="minorEastAsia" w:cs="Arial"/>
          <w:szCs w:val="20"/>
        </w:rPr>
        <w:t xml:space="preserve"> (m³); </w:t>
      </w:r>
      <m:oMath>
        <m:acc>
          <m:accPr>
            <m:chr m:val="̅"/>
            <m:ctrlPr>
              <w:rPr>
                <w:rFonts w:ascii="Cambria Math" w:hAnsi="Cambria Math" w:cs="Arial"/>
                <w:i/>
                <w:szCs w:val="20"/>
              </w:rPr>
            </m:ctrlPr>
          </m:accPr>
          <m:e>
            <m:r>
              <w:rPr>
                <w:rFonts w:ascii="Cambria Math" w:hAnsi="Cambria Math" w:cs="Arial"/>
                <w:szCs w:val="20"/>
              </w:rPr>
              <m:t>V</m:t>
            </m:r>
          </m:e>
        </m:acc>
      </m:oMath>
      <w:r w:rsidR="005C7668" w:rsidRPr="005C7668">
        <w:rPr>
          <w:rFonts w:eastAsiaTheme="minorEastAsia" w:cs="Arial"/>
          <w:szCs w:val="20"/>
        </w:rPr>
        <w:t xml:space="preserve"> = average of stem volume (m³); </w:t>
      </w:r>
      <m:oMath>
        <m:sSub>
          <m:sSubPr>
            <m:ctrlPr>
              <w:rPr>
                <w:rFonts w:ascii="Cambria Math" w:hAnsi="Cambria Math" w:cs="Arial"/>
                <w:i/>
                <w:szCs w:val="20"/>
              </w:rPr>
            </m:ctrlPr>
          </m:sSubPr>
          <m:e>
            <m:acc>
              <m:accPr>
                <m:chr m:val="̅"/>
                <m:ctrlPr>
                  <w:rPr>
                    <w:rFonts w:ascii="Cambria Math" w:hAnsi="Cambria Math" w:cs="Arial"/>
                    <w:i/>
                    <w:szCs w:val="20"/>
                  </w:rPr>
                </m:ctrlPr>
              </m:accPr>
              <m:e>
                <m:r>
                  <w:rPr>
                    <w:rFonts w:ascii="Cambria Math" w:hAnsi="Cambria Math" w:cs="Arial"/>
                    <w:szCs w:val="20"/>
                  </w:rPr>
                  <m:t>v</m:t>
                </m:r>
              </m:e>
            </m:acc>
          </m:e>
          <m:sub>
            <m:r>
              <w:rPr>
                <w:rFonts w:ascii="Cambria Math" w:hAnsi="Cambria Math" w:cs="Arial"/>
                <w:szCs w:val="20"/>
              </w:rPr>
              <m:t>j</m:t>
            </m:r>
          </m:sub>
        </m:sSub>
      </m:oMath>
      <w:r w:rsidR="005C7668" w:rsidRPr="005C7668">
        <w:rPr>
          <w:rFonts w:eastAsiaTheme="minorEastAsia" w:cs="Arial"/>
          <w:szCs w:val="20"/>
        </w:rPr>
        <w:t xml:space="preserve"> = average of log volume in class </w:t>
      </w:r>
      <w:r w:rsidR="005C7668" w:rsidRPr="005C7668">
        <w:rPr>
          <w:rFonts w:eastAsiaTheme="minorEastAsia" w:cs="Arial"/>
          <w:i/>
          <w:szCs w:val="20"/>
        </w:rPr>
        <w:t>j</w:t>
      </w:r>
      <w:r w:rsidR="005C7668" w:rsidRPr="005C7668">
        <w:rPr>
          <w:rFonts w:eastAsiaTheme="minorEastAsia" w:cs="Arial"/>
          <w:szCs w:val="20"/>
        </w:rPr>
        <w:t>.</w:t>
      </w:r>
    </w:p>
    <w:p w14:paraId="25ADDB15" w14:textId="77777777" w:rsidR="00F32427" w:rsidRPr="00506494" w:rsidRDefault="00F32427" w:rsidP="00506494">
      <w:pPr>
        <w:rPr>
          <w:rFonts w:eastAsiaTheme="minorEastAsia" w:cs="Arial"/>
          <w:szCs w:val="20"/>
        </w:rPr>
      </w:pPr>
    </w:p>
    <w:p w14:paraId="19BA80FC" w14:textId="77777777" w:rsidR="002B0992" w:rsidRDefault="003C3861" w:rsidP="00D73648">
      <w:pPr>
        <w:rPr>
          <w:rFonts w:eastAsiaTheme="minorEastAsia" w:cs="Arial"/>
          <w:szCs w:val="20"/>
        </w:rPr>
      </w:pPr>
      <w:r>
        <w:rPr>
          <w:rFonts w:eastAsiaTheme="minorEastAsia" w:cs="Arial"/>
          <w:szCs w:val="20"/>
        </w:rPr>
        <w:t>Firstly, t</w:t>
      </w:r>
      <w:r w:rsidR="00E0357B">
        <w:rPr>
          <w:rFonts w:eastAsiaTheme="minorEastAsia" w:cs="Arial"/>
          <w:szCs w:val="20"/>
        </w:rPr>
        <w:t xml:space="preserve">he correlation analysis was carried out </w:t>
      </w:r>
      <w:r>
        <w:rPr>
          <w:rFonts w:eastAsiaTheme="minorEastAsia" w:cs="Arial"/>
          <w:szCs w:val="20"/>
        </w:rPr>
        <w:t>u</w:t>
      </w:r>
      <w:r w:rsidR="00E0357B">
        <w:rPr>
          <w:rFonts w:eastAsiaTheme="minorEastAsia" w:cs="Arial"/>
          <w:szCs w:val="20"/>
        </w:rPr>
        <w:t>sing all</w:t>
      </w:r>
      <w:r w:rsidR="009467B6">
        <w:rPr>
          <w:rFonts w:eastAsiaTheme="minorEastAsia" w:cs="Arial"/>
          <w:szCs w:val="20"/>
        </w:rPr>
        <w:t xml:space="preserve"> sampled trees, and posterior</w:t>
      </w:r>
      <w:r>
        <w:rPr>
          <w:rFonts w:eastAsiaTheme="minorEastAsia" w:cs="Arial"/>
          <w:szCs w:val="20"/>
        </w:rPr>
        <w:t xml:space="preserve">, we </w:t>
      </w:r>
      <w:r w:rsidR="00837235">
        <w:rPr>
          <w:rFonts w:eastAsiaTheme="minorEastAsia" w:cs="Arial"/>
          <w:szCs w:val="20"/>
        </w:rPr>
        <w:t xml:space="preserve">performed a </w:t>
      </w:r>
      <w:r w:rsidR="00820B9F">
        <w:rPr>
          <w:rFonts w:eastAsiaTheme="minorEastAsia" w:cs="Arial"/>
          <w:szCs w:val="20"/>
        </w:rPr>
        <w:t xml:space="preserve">simple </w:t>
      </w:r>
      <w:r w:rsidR="00B550DB">
        <w:rPr>
          <w:rFonts w:eastAsiaTheme="minorEastAsia" w:cs="Arial"/>
          <w:szCs w:val="20"/>
        </w:rPr>
        <w:t>random sampling</w:t>
      </w:r>
      <w:r w:rsidR="00742187">
        <w:rPr>
          <w:rFonts w:eastAsiaTheme="minorEastAsia" w:cs="Arial"/>
          <w:szCs w:val="20"/>
        </w:rPr>
        <w:t xml:space="preserve"> </w:t>
      </w:r>
      <w:r w:rsidR="00837235">
        <w:rPr>
          <w:rFonts w:eastAsiaTheme="minorEastAsia" w:cs="Arial"/>
          <w:szCs w:val="20"/>
        </w:rPr>
        <w:t>simulation to derive confidence intervals</w:t>
      </w:r>
      <w:r w:rsidR="00573CF2">
        <w:rPr>
          <w:rFonts w:eastAsiaTheme="minorEastAsia" w:cs="Arial"/>
          <w:szCs w:val="20"/>
        </w:rPr>
        <w:t xml:space="preserve"> for </w:t>
      </w:r>
      <w:r w:rsidR="009467B6" w:rsidRPr="009467B6">
        <w:rPr>
          <w:rFonts w:eastAsiaTheme="minorEastAsia" w:cs="Arial"/>
          <w:i/>
          <w:szCs w:val="20"/>
        </w:rPr>
        <w:t>ρ</w:t>
      </w:r>
      <w:r w:rsidR="00837235">
        <w:rPr>
          <w:rFonts w:eastAsiaTheme="minorEastAsia" w:cs="Arial"/>
          <w:szCs w:val="20"/>
        </w:rPr>
        <w:t>.</w:t>
      </w:r>
      <w:r w:rsidR="00D71310">
        <w:rPr>
          <w:rFonts w:eastAsiaTheme="minorEastAsia" w:cs="Arial"/>
          <w:szCs w:val="20"/>
        </w:rPr>
        <w:t xml:space="preserve"> We also investigated the relationship between DBH and</w:t>
      </w:r>
      <w:r w:rsidR="00ED486F">
        <w:rPr>
          <w:rFonts w:eastAsiaTheme="minorEastAsia" w:cs="Arial"/>
          <w:szCs w:val="20"/>
        </w:rPr>
        <w:t xml:space="preserve"> individual</w:t>
      </w:r>
      <w:r w:rsidR="00D71310">
        <w:rPr>
          <w:rFonts w:eastAsiaTheme="minorEastAsia" w:cs="Arial"/>
          <w:szCs w:val="20"/>
        </w:rPr>
        <w:t xml:space="preserve"> stem volume as a reference to compare results obtained from the log volume analysis.</w:t>
      </w:r>
    </w:p>
    <w:p w14:paraId="22F2FA8C" w14:textId="77777777" w:rsidR="004E31A7" w:rsidRDefault="00D71310" w:rsidP="00D73648">
      <w:pPr>
        <w:rPr>
          <w:rFonts w:eastAsiaTheme="minorEastAsia" w:cs="Arial"/>
          <w:szCs w:val="20"/>
        </w:rPr>
      </w:pPr>
      <w:r>
        <w:rPr>
          <w:rFonts w:eastAsiaTheme="minorEastAsia" w:cs="Arial"/>
          <w:szCs w:val="20"/>
        </w:rPr>
        <w:t>As a secondary task, we took advantage from the large dataset of log scaled trees to study stem form</w:t>
      </w:r>
      <w:r w:rsidR="008974AB">
        <w:rPr>
          <w:rFonts w:eastAsiaTheme="minorEastAsia" w:cs="Arial"/>
          <w:szCs w:val="20"/>
        </w:rPr>
        <w:t xml:space="preserve"> factor (ff)</w:t>
      </w:r>
      <w:r>
        <w:rPr>
          <w:rFonts w:eastAsiaTheme="minorEastAsia" w:cs="Arial"/>
          <w:szCs w:val="20"/>
        </w:rPr>
        <w:t xml:space="preserve"> </w:t>
      </w:r>
      <w:r w:rsidR="00900EB0">
        <w:rPr>
          <w:rFonts w:eastAsiaTheme="minorEastAsia" w:cs="Arial"/>
          <w:szCs w:val="20"/>
        </w:rPr>
        <w:t>and its variation within trees of different</w:t>
      </w:r>
      <w:r w:rsidR="005C3F03">
        <w:rPr>
          <w:rFonts w:eastAsiaTheme="minorEastAsia" w:cs="Arial"/>
          <w:szCs w:val="20"/>
        </w:rPr>
        <w:t xml:space="preserve"> ages and sizes,</w:t>
      </w:r>
      <w:r>
        <w:rPr>
          <w:rFonts w:eastAsiaTheme="minorEastAsia" w:cs="Arial"/>
          <w:szCs w:val="20"/>
        </w:rPr>
        <w:t xml:space="preserve"> between first and second rotations and per gene</w:t>
      </w:r>
      <w:r w:rsidR="00900EB0">
        <w:rPr>
          <w:rFonts w:eastAsiaTheme="minorEastAsia" w:cs="Arial"/>
          <w:szCs w:val="20"/>
        </w:rPr>
        <w:t xml:space="preserve">tic materials of two </w:t>
      </w:r>
      <w:r w:rsidR="00ED486F">
        <w:rPr>
          <w:rFonts w:eastAsiaTheme="minorEastAsia" w:cs="Arial"/>
          <w:szCs w:val="20"/>
        </w:rPr>
        <w:t>regions</w:t>
      </w:r>
      <w:r>
        <w:rPr>
          <w:rFonts w:eastAsiaTheme="minorEastAsia" w:cs="Arial"/>
          <w:szCs w:val="20"/>
        </w:rPr>
        <w:t xml:space="preserve"> in Brazil. Additionally, t</w:t>
      </w:r>
      <w:r w:rsidR="00573CF2">
        <w:rPr>
          <w:rFonts w:eastAsiaTheme="minorEastAsia" w:cs="Arial"/>
          <w:szCs w:val="20"/>
        </w:rPr>
        <w:t>he influence of</w:t>
      </w:r>
      <w:r w:rsidR="00B73E66">
        <w:rPr>
          <w:rFonts w:eastAsiaTheme="minorEastAsia" w:cs="Arial"/>
          <w:szCs w:val="20"/>
        </w:rPr>
        <w:t xml:space="preserve"> </w:t>
      </w:r>
      <w:r w:rsidR="008974AB">
        <w:rPr>
          <w:rFonts w:eastAsiaTheme="minorEastAsia" w:cs="Arial"/>
          <w:szCs w:val="20"/>
        </w:rPr>
        <w:t>ff</w:t>
      </w:r>
      <w:r w:rsidR="00573CF2">
        <w:rPr>
          <w:rFonts w:eastAsiaTheme="minorEastAsia" w:cs="Arial"/>
          <w:szCs w:val="20"/>
        </w:rPr>
        <w:t xml:space="preserve"> </w:t>
      </w:r>
      <w:r w:rsidR="009467B6">
        <w:rPr>
          <w:rFonts w:eastAsiaTheme="minorEastAsia" w:cs="Arial"/>
          <w:szCs w:val="20"/>
        </w:rPr>
        <w:t>on</w:t>
      </w:r>
      <w:r w:rsidR="004B7B00">
        <w:rPr>
          <w:rFonts w:eastAsiaTheme="minorEastAsia" w:cs="Arial"/>
          <w:szCs w:val="20"/>
        </w:rPr>
        <w:t xml:space="preserve"> the</w:t>
      </w:r>
      <w:r w:rsidR="009467B6">
        <w:rPr>
          <w:rFonts w:eastAsiaTheme="minorEastAsia" w:cs="Arial"/>
          <w:szCs w:val="20"/>
        </w:rPr>
        <w:t xml:space="preserve"> correlation between</w:t>
      </w:r>
      <w:r w:rsidR="00573CF2">
        <w:rPr>
          <w:rFonts w:eastAsiaTheme="minorEastAsia" w:cs="Arial"/>
          <w:szCs w:val="20"/>
        </w:rPr>
        <w:t xml:space="preserve"> </w:t>
      </w:r>
      <w:r w:rsidR="00626C20">
        <w:rPr>
          <w:rFonts w:eastAsiaTheme="minorEastAsia" w:cs="Arial"/>
          <w:szCs w:val="20"/>
        </w:rPr>
        <w:t xml:space="preserve">individual </w:t>
      </w:r>
      <w:r w:rsidR="002853B3">
        <w:rPr>
          <w:rFonts w:eastAsiaTheme="minorEastAsia" w:cs="Arial"/>
          <w:szCs w:val="20"/>
        </w:rPr>
        <w:t>v</w:t>
      </w:r>
      <w:r w:rsidR="00573CF2">
        <w:rPr>
          <w:rFonts w:eastAsiaTheme="minorEastAsia" w:cs="Arial"/>
          <w:szCs w:val="20"/>
        </w:rPr>
        <w:t xml:space="preserve">olume </w:t>
      </w:r>
      <w:r w:rsidR="00B73E66">
        <w:rPr>
          <w:rFonts w:eastAsiaTheme="minorEastAsia" w:cs="Arial"/>
          <w:szCs w:val="20"/>
        </w:rPr>
        <w:t>and</w:t>
      </w:r>
      <w:r w:rsidR="00626C20">
        <w:rPr>
          <w:rFonts w:eastAsiaTheme="minorEastAsia" w:cs="Arial"/>
          <w:szCs w:val="20"/>
        </w:rPr>
        <w:t xml:space="preserve"> </w:t>
      </w:r>
      <w:r w:rsidR="00B73E66">
        <w:rPr>
          <w:rFonts w:eastAsiaTheme="minorEastAsia" w:cs="Arial"/>
          <w:szCs w:val="20"/>
        </w:rPr>
        <w:t>log volume</w:t>
      </w:r>
      <w:r w:rsidR="00626C20">
        <w:rPr>
          <w:rFonts w:eastAsiaTheme="minorEastAsia" w:cs="Arial"/>
          <w:szCs w:val="20"/>
        </w:rPr>
        <w:t>s</w:t>
      </w:r>
      <w:r w:rsidR="002853B3">
        <w:rPr>
          <w:rFonts w:eastAsiaTheme="minorEastAsia" w:cs="Arial"/>
          <w:szCs w:val="20"/>
        </w:rPr>
        <w:t xml:space="preserve"> was also investigated</w:t>
      </w:r>
      <w:r w:rsidR="00573CF2">
        <w:rPr>
          <w:rFonts w:eastAsiaTheme="minorEastAsia" w:cs="Arial"/>
          <w:szCs w:val="20"/>
        </w:rPr>
        <w:t xml:space="preserve">. </w:t>
      </w:r>
      <w:r w:rsidR="004E31A7">
        <w:rPr>
          <w:rFonts w:eastAsiaTheme="minorEastAsia" w:cs="Arial"/>
          <w:szCs w:val="20"/>
        </w:rPr>
        <w:t xml:space="preserve">The </w:t>
      </w:r>
      <w:r w:rsidR="008974AB">
        <w:rPr>
          <w:rFonts w:eastAsiaTheme="minorEastAsia" w:cs="Arial"/>
          <w:szCs w:val="20"/>
        </w:rPr>
        <w:t>ff</w:t>
      </w:r>
      <w:r w:rsidR="00C0490B">
        <w:rPr>
          <w:rFonts w:eastAsiaTheme="minorEastAsia" w:cs="Arial"/>
          <w:szCs w:val="20"/>
        </w:rPr>
        <w:t xml:space="preserve"> </w:t>
      </w:r>
      <w:r w:rsidR="002B0992">
        <w:rPr>
          <w:rFonts w:eastAsiaTheme="minorEastAsia" w:cs="Arial"/>
          <w:szCs w:val="20"/>
        </w:rPr>
        <w:t>statistic</w:t>
      </w:r>
      <w:r w:rsidR="00C0490B">
        <w:rPr>
          <w:rFonts w:eastAsiaTheme="minorEastAsia" w:cs="Arial"/>
          <w:szCs w:val="20"/>
        </w:rPr>
        <w:t xml:space="preserve"> is given in </w:t>
      </w:r>
      <w:r w:rsidR="00C0490B" w:rsidRPr="00CE6695">
        <w:rPr>
          <w:rFonts w:eastAsiaTheme="minorEastAsia" w:cs="Arial"/>
          <w:szCs w:val="20"/>
        </w:rPr>
        <w:t>Eq</w:t>
      </w:r>
      <w:r w:rsidR="002B0992" w:rsidRPr="00CE6695">
        <w:rPr>
          <w:rFonts w:eastAsiaTheme="minorEastAsia" w:cs="Arial"/>
          <w:szCs w:val="20"/>
        </w:rPr>
        <w:t>uation</w:t>
      </w:r>
      <w:r w:rsidRPr="00CE6695">
        <w:rPr>
          <w:rFonts w:eastAsiaTheme="minorEastAsia" w:cs="Arial"/>
          <w:szCs w:val="20"/>
        </w:rPr>
        <w:t xml:space="preserve"> 4.</w:t>
      </w:r>
    </w:p>
    <w:p w14:paraId="5E828CC6" w14:textId="77777777" w:rsidR="004E31A7" w:rsidRDefault="004E31A7" w:rsidP="00D73648">
      <w:pPr>
        <w:rPr>
          <w:rFonts w:eastAsiaTheme="minorEastAsia" w:cs="Arial"/>
          <w:szCs w:val="20"/>
        </w:rPr>
      </w:pPr>
    </w:p>
    <w:p w14:paraId="515F5F72" w14:textId="77777777" w:rsidR="004E31A7" w:rsidRPr="004E31A7" w:rsidRDefault="000E0FB8" w:rsidP="00D73648">
      <w:pPr>
        <w:jc w:val="right"/>
        <w:rPr>
          <w:rFonts w:eastAsiaTheme="minorEastAsia" w:cs="Arial"/>
          <w:sz w:val="24"/>
          <w:szCs w:val="24"/>
        </w:rPr>
      </w:pPr>
      <m:oMath>
        <m:r>
          <w:rPr>
            <w:rFonts w:ascii="Cambria Math" w:eastAsiaTheme="minorEastAsia" w:hAnsi="Cambria Math" w:cs="Arial"/>
            <w:sz w:val="32"/>
            <w:szCs w:val="32"/>
          </w:rPr>
          <m:t xml:space="preserve">ff= </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i</m:t>
                </m:r>
              </m:sub>
            </m:sSub>
          </m:num>
          <m:den>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 xml:space="preserve">i </m:t>
                </m:r>
                <m:r>
                  <m:rPr>
                    <m:sty m:val="p"/>
                  </m:rPr>
                  <w:rPr>
                    <w:rFonts w:ascii="Cambria Math" w:eastAsiaTheme="minorEastAsia" w:hAnsi="Cambria Math" w:cs="Arial"/>
                    <w:sz w:val="32"/>
                    <w:szCs w:val="32"/>
                  </w:rPr>
                  <m:t>cylinder</m:t>
                </m:r>
              </m:sub>
            </m:sSub>
          </m:den>
        </m:f>
      </m:oMath>
      <w:r w:rsidR="00C4541A" w:rsidRPr="00CE6695">
        <w:rPr>
          <w:rFonts w:eastAsiaTheme="minorEastAsia" w:cs="Arial"/>
          <w:szCs w:val="20"/>
        </w:rPr>
        <w:t xml:space="preserve">                                 </w:t>
      </w:r>
      <w:r w:rsidR="004A1318" w:rsidRPr="00CE6695">
        <w:rPr>
          <w:rFonts w:eastAsiaTheme="minorEastAsia" w:cs="Arial"/>
          <w:szCs w:val="20"/>
        </w:rPr>
        <w:t xml:space="preserve">   </w:t>
      </w:r>
      <w:r w:rsidR="00C4541A" w:rsidRPr="00CE6695">
        <w:rPr>
          <w:rFonts w:eastAsiaTheme="minorEastAsia" w:cs="Arial"/>
          <w:szCs w:val="20"/>
        </w:rPr>
        <w:t xml:space="preserve">              </w:t>
      </w:r>
      <w:r w:rsidR="004B7B00" w:rsidRPr="00CE6695">
        <w:rPr>
          <w:rFonts w:eastAsiaTheme="minorEastAsia" w:cs="Arial"/>
          <w:szCs w:val="20"/>
        </w:rPr>
        <w:t xml:space="preserve">               </w:t>
      </w:r>
      <w:r w:rsidR="00C4541A" w:rsidRPr="00CE6695">
        <w:rPr>
          <w:rFonts w:eastAsiaTheme="minorEastAsia" w:cs="Arial"/>
          <w:szCs w:val="20"/>
        </w:rPr>
        <w:t>(4)</w:t>
      </w:r>
    </w:p>
    <w:p w14:paraId="52DD783F" w14:textId="77777777" w:rsidR="004E31A7" w:rsidRDefault="004E31A7" w:rsidP="00D73648">
      <w:pPr>
        <w:ind w:firstLine="0"/>
        <w:rPr>
          <w:rFonts w:eastAsiaTheme="minorEastAsia" w:cs="Arial"/>
          <w:szCs w:val="20"/>
        </w:rPr>
      </w:pPr>
      <w:r w:rsidRPr="004E31A7">
        <w:rPr>
          <w:rFonts w:cs="Arial"/>
          <w:szCs w:val="20"/>
        </w:rPr>
        <w:t>where,</w:t>
      </w:r>
      <w:r>
        <w:rPr>
          <w:rFonts w:cs="Arial"/>
          <w:szCs w:val="20"/>
        </w:rPr>
        <w:t xml:space="preserve"> </w:t>
      </w:r>
      <w:r w:rsidR="000E0FB8">
        <w:rPr>
          <w:rFonts w:cs="Arial"/>
          <w:i/>
          <w:szCs w:val="20"/>
        </w:rPr>
        <w:t>f</w:t>
      </w:r>
      <w:r w:rsidR="008974AB">
        <w:rPr>
          <w:rFonts w:cs="Arial"/>
          <w:i/>
          <w:szCs w:val="20"/>
        </w:rPr>
        <w:t>f</w:t>
      </w:r>
      <w:r>
        <w:rPr>
          <w:rFonts w:cs="Arial"/>
          <w:i/>
          <w:szCs w:val="20"/>
        </w:rPr>
        <w:t xml:space="preserve"> </w:t>
      </w:r>
      <w:r>
        <w:rPr>
          <w:rFonts w:cs="Arial"/>
          <w:szCs w:val="20"/>
        </w:rPr>
        <w:t xml:space="preserve">= </w:t>
      </w:r>
      <w:r w:rsidRPr="004E31A7">
        <w:rPr>
          <w:rFonts w:eastAsiaTheme="minorEastAsia" w:cs="Arial"/>
          <w:szCs w:val="20"/>
        </w:rPr>
        <w:t>ratio of</w:t>
      </w:r>
      <w:r>
        <w:rPr>
          <w:rFonts w:eastAsiaTheme="minorEastAsia" w:cs="Arial"/>
          <w:szCs w:val="20"/>
        </w:rPr>
        <w:t xml:space="preserve"> stem volume and cylindrical volume</w:t>
      </w:r>
      <w:r w:rsidR="004B7B00">
        <w:rPr>
          <w:rFonts w:eastAsiaTheme="minorEastAsia" w:cs="Arial"/>
          <w:szCs w:val="20"/>
        </w:rPr>
        <w:t xml:space="preserve"> (stem form</w:t>
      </w:r>
      <w:r w:rsidR="008974AB">
        <w:rPr>
          <w:rFonts w:eastAsiaTheme="minorEastAsia" w:cs="Arial"/>
          <w:szCs w:val="20"/>
        </w:rPr>
        <w:t xml:space="preserve"> factor</w:t>
      </w:r>
      <w:r w:rsidR="004B7B00">
        <w:rPr>
          <w:rFonts w:eastAsiaTheme="minorEastAsia" w:cs="Arial"/>
          <w:szCs w:val="20"/>
        </w:rPr>
        <w:t>)</w:t>
      </w:r>
      <w:r>
        <w:rPr>
          <w:rFonts w:eastAsiaTheme="minorEastAsia" w:cs="Arial"/>
          <w:szCs w:val="20"/>
        </w:rPr>
        <w:t xml:space="preserve">; </w:t>
      </w:r>
      <m:oMath>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i</m:t>
            </m:r>
          </m:sub>
        </m:sSub>
      </m:oMath>
      <w:r w:rsidRPr="004E31A7">
        <w:rPr>
          <w:rFonts w:eastAsiaTheme="minorEastAsia" w:cs="Arial"/>
          <w:szCs w:val="20"/>
        </w:rPr>
        <w:t xml:space="preserve"> = stem volume of tree </w:t>
      </w:r>
      <w:r w:rsidRPr="004E31A7">
        <w:rPr>
          <w:rFonts w:eastAsiaTheme="minorEastAsia" w:cs="Arial"/>
          <w:i/>
          <w:szCs w:val="20"/>
        </w:rPr>
        <w:t>i</w:t>
      </w:r>
      <w:r w:rsidR="008974AB">
        <w:rPr>
          <w:rFonts w:eastAsiaTheme="minorEastAsia" w:cs="Arial"/>
          <w:szCs w:val="20"/>
        </w:rPr>
        <w:t xml:space="preserve"> (m³);</w:t>
      </w:r>
      <w:r w:rsidRPr="004E31A7">
        <w:rPr>
          <w:rFonts w:eastAsiaTheme="minorEastAsia" w:cs="Arial"/>
          <w:szCs w:val="20"/>
        </w:rPr>
        <w:t xml:space="preserve"> </w:t>
      </w:r>
      <m:oMath>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i</m:t>
            </m:r>
            <m:r>
              <w:rPr>
                <w:rFonts w:ascii="Cambria Math" w:cs="Arial"/>
                <w:szCs w:val="20"/>
              </w:rPr>
              <m:t xml:space="preserve"> </m:t>
            </m:r>
            <m:r>
              <w:rPr>
                <w:rFonts w:ascii="Cambria Math" w:hAnsi="Cambria Math" w:cs="Arial"/>
                <w:szCs w:val="20"/>
              </w:rPr>
              <m:t>cylinder</m:t>
            </m:r>
          </m:sub>
        </m:sSub>
      </m:oMath>
      <w:r w:rsidRPr="004E31A7">
        <w:rPr>
          <w:rFonts w:eastAsiaTheme="minorEastAsia" w:cs="Arial"/>
          <w:szCs w:val="20"/>
        </w:rPr>
        <w:t xml:space="preserve"> =</w:t>
      </w:r>
      <w:r>
        <w:rPr>
          <w:rFonts w:eastAsiaTheme="minorEastAsia" w:cs="Arial"/>
          <w:szCs w:val="20"/>
        </w:rPr>
        <w:t xml:space="preserve"> cylindrical volume of tree </w:t>
      </w:r>
      <w:r>
        <w:rPr>
          <w:rFonts w:eastAsiaTheme="minorEastAsia" w:cs="Arial"/>
          <w:i/>
          <w:szCs w:val="20"/>
        </w:rPr>
        <w:t>i</w:t>
      </w:r>
      <w:r>
        <w:rPr>
          <w:rFonts w:eastAsiaTheme="minorEastAsia" w:cs="Arial"/>
          <w:szCs w:val="20"/>
        </w:rPr>
        <w:t xml:space="preserve"> </w:t>
      </w:r>
      <w:r w:rsidR="005434CB">
        <w:rPr>
          <w:rFonts w:eastAsiaTheme="minorEastAsia" w:cs="Arial"/>
          <w:szCs w:val="20"/>
        </w:rPr>
        <w:t>with</w:t>
      </w:r>
      <w:r w:rsidR="00AC4619">
        <w:rPr>
          <w:rFonts w:eastAsiaTheme="minorEastAsia" w:cs="Arial"/>
          <w:szCs w:val="20"/>
        </w:rPr>
        <w:t xml:space="preserve"> DBH as the reference diameter</w:t>
      </w:r>
      <w:r w:rsidR="009317DF">
        <w:rPr>
          <w:rFonts w:eastAsiaTheme="minorEastAsia" w:cs="Arial"/>
          <w:szCs w:val="20"/>
        </w:rPr>
        <w:t xml:space="preserve"> and total height as the reference height</w:t>
      </w:r>
      <w:r w:rsidR="005434CB">
        <w:rPr>
          <w:rFonts w:eastAsiaTheme="minorEastAsia" w:cs="Arial"/>
          <w:szCs w:val="20"/>
        </w:rPr>
        <w:t xml:space="preserve"> (m³)</w:t>
      </w:r>
      <w:r w:rsidR="00AC4619">
        <w:rPr>
          <w:rFonts w:eastAsiaTheme="minorEastAsia" w:cs="Arial"/>
          <w:szCs w:val="20"/>
        </w:rPr>
        <w:t>.</w:t>
      </w:r>
    </w:p>
    <w:p w14:paraId="155AEEF1" w14:textId="77777777" w:rsidR="004A6DFD" w:rsidRDefault="004A6DFD" w:rsidP="005306C6"/>
    <w:p w14:paraId="5C8D5629" w14:textId="77777777" w:rsidR="004A6DFD" w:rsidRPr="004E31A7" w:rsidRDefault="004A6DFD" w:rsidP="004A6DFD">
      <w:r w:rsidRPr="004A6DFD">
        <w:lastRenderedPageBreak/>
        <w:t>To o</w:t>
      </w:r>
      <w:r>
        <w:t xml:space="preserve">ur knowledge, no study has yet investigated the relationship between </w:t>
      </w:r>
      <w:r w:rsidR="00CD3EB2">
        <w:t xml:space="preserve">individual stem volume and </w:t>
      </w:r>
      <w:r w:rsidR="002D245F">
        <w:t xml:space="preserve">corresponding </w:t>
      </w:r>
      <w:r w:rsidR="00CD3EB2">
        <w:t xml:space="preserve">log </w:t>
      </w:r>
      <w:r w:rsidR="002D245F">
        <w:t>volumes</w:t>
      </w:r>
      <w:r w:rsidR="00313C13">
        <w:t xml:space="preserve"> in even-aged eucalypt plantations</w:t>
      </w:r>
      <w:r w:rsidR="002D245F">
        <w:t xml:space="preserve"> </w:t>
      </w:r>
      <w:r w:rsidR="004574C7">
        <w:t xml:space="preserve">as alternative to conventional </w:t>
      </w:r>
      <w:r w:rsidR="00313C13">
        <w:t>relations</w:t>
      </w:r>
      <w:r w:rsidR="0078294E">
        <w:t xml:space="preserve"> of stem volume based on DBH,</w:t>
      </w:r>
      <w:r w:rsidR="00313C13">
        <w:t xml:space="preserve"> height</w:t>
      </w:r>
      <w:r w:rsidR="0078294E">
        <w:t xml:space="preserve"> and stem form</w:t>
      </w:r>
      <w:r w:rsidR="00313C13">
        <w:t>.</w:t>
      </w:r>
    </w:p>
    <w:p w14:paraId="352F4F18" w14:textId="77777777" w:rsidR="001008F4" w:rsidRPr="00015150" w:rsidRDefault="001008F4" w:rsidP="00FD7768"/>
    <w:p w14:paraId="72FA0A48" w14:textId="77777777" w:rsidR="00371D45" w:rsidRDefault="00371D45" w:rsidP="00726241">
      <w:pPr>
        <w:ind w:firstLine="0"/>
        <w:outlineLvl w:val="0"/>
        <w:rPr>
          <w:b/>
        </w:rPr>
      </w:pPr>
      <w:r w:rsidRPr="00015150">
        <w:rPr>
          <w:b/>
        </w:rPr>
        <w:t>Results</w:t>
      </w:r>
    </w:p>
    <w:p w14:paraId="7D695FB1" w14:textId="77777777" w:rsidR="004E5484" w:rsidRDefault="004E5484" w:rsidP="00104C7C"/>
    <w:p w14:paraId="4E890D19" w14:textId="77777777" w:rsidR="004E5484" w:rsidRDefault="004E5484" w:rsidP="004E5484">
      <w:r>
        <w:t xml:space="preserve">The accumulated stem volume profile showed a quadratic polynomial relationship with relative stem height, where the bottom half was responsible for approximately 76% of total </w:t>
      </w:r>
      <w:r w:rsidRPr="00CE6695">
        <w:t xml:space="preserve">volume (Figure </w:t>
      </w:r>
      <w:commentRangeStart w:id="30"/>
      <w:r w:rsidRPr="00CE6695">
        <w:t>2</w:t>
      </w:r>
      <w:commentRangeEnd w:id="30"/>
      <w:r w:rsidR="006F586C">
        <w:rPr>
          <w:rStyle w:val="CommentReference"/>
        </w:rPr>
        <w:commentReference w:id="30"/>
      </w:r>
      <w:r w:rsidRPr="00CE6695">
        <w:t>).</w:t>
      </w:r>
    </w:p>
    <w:p w14:paraId="7AC86566" w14:textId="77777777" w:rsidR="00103391" w:rsidRDefault="00103391" w:rsidP="00103391">
      <w:pPr>
        <w:ind w:firstLine="0"/>
      </w:pPr>
    </w:p>
    <w:p w14:paraId="74E6FAC7" w14:textId="77777777" w:rsidR="004425B5" w:rsidRDefault="00C8123D" w:rsidP="00C8123D">
      <w:pPr>
        <w:keepNext/>
        <w:ind w:firstLine="0"/>
        <w:jc w:val="center"/>
      </w:pPr>
      <w:r>
        <w:rPr>
          <w:noProof/>
        </w:rPr>
        <w:drawing>
          <wp:inline distT="0" distB="0" distL="0" distR="0" wp14:anchorId="47768F00" wp14:editId="2A58D3A9">
            <wp:extent cx="4410075" cy="27813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907"/>
                    <a:stretch>
                      <a:fillRect/>
                    </a:stretch>
                  </pic:blipFill>
                  <pic:spPr bwMode="auto">
                    <a:xfrm>
                      <a:off x="0" y="0"/>
                      <a:ext cx="4410075" cy="2781300"/>
                    </a:xfrm>
                    <a:prstGeom prst="rect">
                      <a:avLst/>
                    </a:prstGeom>
                    <a:noFill/>
                  </pic:spPr>
                </pic:pic>
              </a:graphicData>
            </a:graphic>
          </wp:inline>
        </w:drawing>
      </w:r>
    </w:p>
    <w:p w14:paraId="5C2FA6E4" w14:textId="77777777" w:rsidR="004425B5" w:rsidRPr="002115A7" w:rsidRDefault="004425B5" w:rsidP="004425B5">
      <w:pPr>
        <w:ind w:firstLine="0"/>
      </w:pPr>
      <w:r w:rsidRPr="00CE6695">
        <w:t xml:space="preserve">Figure </w:t>
      </w:r>
      <w:r w:rsidR="00C8123D" w:rsidRPr="00CE6695">
        <w:t xml:space="preserve">2 </w:t>
      </w:r>
      <w:r w:rsidR="00B8356A" w:rsidRPr="00CE6695">
        <w:t>–</w:t>
      </w:r>
      <w:r w:rsidR="00C8123D">
        <w:t xml:space="preserve"> </w:t>
      </w:r>
      <w:r w:rsidR="004E5484">
        <w:t xml:space="preserve">Accumulated stem volume profile of eucalypt trees.  </w:t>
      </w:r>
      <w:r w:rsidR="00B8356A">
        <w:t xml:space="preserve"> </w:t>
      </w:r>
    </w:p>
    <w:p w14:paraId="2B2269BF" w14:textId="77777777" w:rsidR="00371D45" w:rsidRDefault="00371D45" w:rsidP="00015150"/>
    <w:p w14:paraId="623F93F5" w14:textId="77777777" w:rsidR="008804B3" w:rsidRDefault="002905BB" w:rsidP="00371D45">
      <w:pPr>
        <w:rPr>
          <w:rFonts w:eastAsiaTheme="minorEastAsia" w:cs="Arial"/>
          <w:szCs w:val="20"/>
        </w:rPr>
      </w:pPr>
      <w:r>
        <w:rPr>
          <w:rFonts w:eastAsiaTheme="minorEastAsia" w:cs="Arial"/>
          <w:szCs w:val="20"/>
        </w:rPr>
        <w:t>T</w:t>
      </w:r>
      <w:r w:rsidR="00A47641">
        <w:rPr>
          <w:rFonts w:eastAsiaTheme="minorEastAsia" w:cs="Arial"/>
          <w:szCs w:val="20"/>
        </w:rPr>
        <w:t xml:space="preserve">he correlation between log volume and stem volume was strong in all log </w:t>
      </w:r>
      <w:r w:rsidR="00285A08">
        <w:rPr>
          <w:rFonts w:eastAsiaTheme="minorEastAsia" w:cs="Arial"/>
          <w:szCs w:val="20"/>
        </w:rPr>
        <w:t>sections</w:t>
      </w:r>
      <w:r w:rsidR="008804B3">
        <w:rPr>
          <w:rFonts w:eastAsiaTheme="minorEastAsia" w:cs="Arial"/>
          <w:szCs w:val="20"/>
        </w:rPr>
        <w:t xml:space="preserve"> observed</w:t>
      </w:r>
      <w:r w:rsidR="00A47641">
        <w:rPr>
          <w:rFonts w:eastAsiaTheme="minorEastAsia" w:cs="Arial"/>
          <w:szCs w:val="20"/>
        </w:rPr>
        <w:t xml:space="preserve"> (</w:t>
      </w:r>
      <w:r w:rsidR="00A47641" w:rsidRPr="00A47641">
        <w:rPr>
          <w:rFonts w:eastAsiaTheme="minorEastAsia" w:cs="Arial"/>
          <w:i/>
          <w:szCs w:val="20"/>
        </w:rPr>
        <w:t>ρ</w:t>
      </w:r>
      <w:r w:rsidR="00A47641">
        <w:rPr>
          <w:rFonts w:eastAsiaTheme="minorEastAsia" w:cs="Arial"/>
          <w:szCs w:val="20"/>
        </w:rPr>
        <w:t xml:space="preserve"> &gt; 0.97). However, the middle layers of the </w:t>
      </w:r>
      <w:r w:rsidR="00E45E3E">
        <w:rPr>
          <w:rFonts w:eastAsiaTheme="minorEastAsia" w:cs="Arial"/>
          <w:szCs w:val="20"/>
        </w:rPr>
        <w:t>canopy</w:t>
      </w:r>
      <w:r w:rsidR="00A47641">
        <w:rPr>
          <w:rFonts w:eastAsiaTheme="minorEastAsia" w:cs="Arial"/>
          <w:szCs w:val="20"/>
        </w:rPr>
        <w:t xml:space="preserve"> (4.8 m to 14.4 m) presented higher correlation</w:t>
      </w:r>
      <w:r w:rsidR="00335B93">
        <w:rPr>
          <w:rFonts w:eastAsiaTheme="minorEastAsia" w:cs="Arial"/>
          <w:szCs w:val="20"/>
        </w:rPr>
        <w:t xml:space="preserve"> (</w:t>
      </w:r>
      <w:r w:rsidR="00335B93" w:rsidRPr="00A47641">
        <w:rPr>
          <w:rFonts w:eastAsiaTheme="minorEastAsia" w:cs="Arial"/>
          <w:i/>
          <w:szCs w:val="20"/>
        </w:rPr>
        <w:t>ρ</w:t>
      </w:r>
      <w:r w:rsidR="00335B93">
        <w:rPr>
          <w:rFonts w:eastAsiaTheme="minorEastAsia" w:cs="Arial"/>
          <w:szCs w:val="20"/>
        </w:rPr>
        <w:t xml:space="preserve"> </w:t>
      </w:r>
      <w:r w:rsidR="00335B93" w:rsidRPr="00862275">
        <w:rPr>
          <w:rFonts w:eastAsiaTheme="minorEastAsia" w:cs="Arial"/>
          <w:szCs w:val="20"/>
        </w:rPr>
        <w:t>&gt;</w:t>
      </w:r>
      <w:r w:rsidR="00335B93">
        <w:rPr>
          <w:rFonts w:eastAsiaTheme="minorEastAsia" w:cs="Arial"/>
          <w:szCs w:val="20"/>
        </w:rPr>
        <w:t xml:space="preserve"> 0.99)</w:t>
      </w:r>
      <w:r w:rsidR="00A47641">
        <w:rPr>
          <w:rFonts w:eastAsiaTheme="minorEastAsia" w:cs="Arial"/>
          <w:szCs w:val="20"/>
        </w:rPr>
        <w:t xml:space="preserve"> than </w:t>
      </w:r>
      <w:r w:rsidR="00335B93">
        <w:rPr>
          <w:rFonts w:eastAsiaTheme="minorEastAsia" w:cs="Arial"/>
          <w:szCs w:val="20"/>
        </w:rPr>
        <w:t>the base and top layers</w:t>
      </w:r>
      <w:r w:rsidR="00D754E4">
        <w:rPr>
          <w:rFonts w:eastAsiaTheme="minorEastAsia" w:cs="Arial"/>
          <w:szCs w:val="20"/>
        </w:rPr>
        <w:t xml:space="preserve"> </w:t>
      </w:r>
      <w:r w:rsidR="00D754E4" w:rsidRPr="00CE6695">
        <w:rPr>
          <w:rFonts w:eastAsiaTheme="minorEastAsia" w:cs="Arial"/>
          <w:szCs w:val="20"/>
        </w:rPr>
        <w:t xml:space="preserve">(Figure </w:t>
      </w:r>
      <w:r w:rsidR="00CE6695" w:rsidRPr="00CE6695">
        <w:rPr>
          <w:rFonts w:eastAsiaTheme="minorEastAsia" w:cs="Arial"/>
          <w:szCs w:val="20"/>
        </w:rPr>
        <w:t>3</w:t>
      </w:r>
      <w:r w:rsidR="00D754E4" w:rsidRPr="00CE6695">
        <w:rPr>
          <w:rFonts w:eastAsiaTheme="minorEastAsia" w:cs="Arial"/>
          <w:szCs w:val="20"/>
        </w:rPr>
        <w:t>)</w:t>
      </w:r>
      <w:r w:rsidR="00A47641" w:rsidRPr="00CE6695">
        <w:rPr>
          <w:rFonts w:eastAsiaTheme="minorEastAsia" w:cs="Arial"/>
          <w:szCs w:val="20"/>
        </w:rPr>
        <w:t>.</w:t>
      </w:r>
      <w:r w:rsidR="008804B3">
        <w:rPr>
          <w:rFonts w:eastAsiaTheme="minorEastAsia" w:cs="Arial"/>
          <w:szCs w:val="20"/>
        </w:rPr>
        <w:t xml:space="preserve"> </w:t>
      </w:r>
      <w:r w:rsidR="00337A71">
        <w:rPr>
          <w:rFonts w:eastAsiaTheme="minorEastAsia" w:cs="Arial"/>
          <w:szCs w:val="20"/>
        </w:rPr>
        <w:t xml:space="preserve">The </w:t>
      </w:r>
      <w:r w:rsidR="000316C0">
        <w:rPr>
          <w:rFonts w:eastAsiaTheme="minorEastAsia" w:cs="Arial"/>
          <w:szCs w:val="20"/>
        </w:rPr>
        <w:t xml:space="preserve">number of </w:t>
      </w:r>
      <w:r w:rsidR="002F05C1">
        <w:rPr>
          <w:rFonts w:eastAsiaTheme="minorEastAsia" w:cs="Arial"/>
          <w:szCs w:val="20"/>
        </w:rPr>
        <w:t xml:space="preserve">observations per log </w:t>
      </w:r>
      <w:r w:rsidR="00285A08">
        <w:rPr>
          <w:rFonts w:eastAsiaTheme="minorEastAsia" w:cs="Arial"/>
          <w:szCs w:val="20"/>
        </w:rPr>
        <w:t>section</w:t>
      </w:r>
      <w:r w:rsidR="002F05C1">
        <w:rPr>
          <w:rFonts w:eastAsiaTheme="minorEastAsia" w:cs="Arial"/>
          <w:szCs w:val="20"/>
        </w:rPr>
        <w:t xml:space="preserve"> kept</w:t>
      </w:r>
      <w:r w:rsidR="00337A71">
        <w:rPr>
          <w:rFonts w:eastAsiaTheme="minorEastAsia" w:cs="Arial"/>
          <w:szCs w:val="20"/>
        </w:rPr>
        <w:t xml:space="preserve"> unaltered up </w:t>
      </w:r>
      <w:r w:rsidR="00337A71" w:rsidRPr="00F979A0">
        <w:rPr>
          <w:rFonts w:eastAsiaTheme="minorEastAsia" w:cs="Arial"/>
          <w:szCs w:val="20"/>
        </w:rPr>
        <w:t>to 8.4 m heigh</w:t>
      </w:r>
      <w:r w:rsidR="002F05C1" w:rsidRPr="00F979A0">
        <w:rPr>
          <w:rFonts w:eastAsiaTheme="minorEastAsia" w:cs="Arial"/>
          <w:szCs w:val="20"/>
        </w:rPr>
        <w:t>t (</w:t>
      </w:r>
      <w:r w:rsidR="008B6FDB" w:rsidRPr="00F979A0">
        <w:rPr>
          <w:rFonts w:eastAsiaTheme="minorEastAsia" w:cs="Arial"/>
          <w:szCs w:val="20"/>
        </w:rPr>
        <w:t xml:space="preserve">n = </w:t>
      </w:r>
      <w:r w:rsidR="002F05C1" w:rsidRPr="00F979A0">
        <w:rPr>
          <w:rFonts w:eastAsiaTheme="minorEastAsia" w:cs="Arial"/>
          <w:szCs w:val="20"/>
        </w:rPr>
        <w:t>6.1 thousand logs</w:t>
      </w:r>
      <w:r w:rsidR="008B6FDB" w:rsidRPr="00F979A0">
        <w:rPr>
          <w:rFonts w:eastAsiaTheme="minorEastAsia" w:cs="Arial"/>
          <w:szCs w:val="20"/>
        </w:rPr>
        <w:t>).</w:t>
      </w:r>
      <w:r w:rsidR="00023F9E" w:rsidRPr="00F979A0">
        <w:rPr>
          <w:rFonts w:eastAsiaTheme="minorEastAsia" w:cs="Arial"/>
          <w:szCs w:val="20"/>
        </w:rPr>
        <w:t xml:space="preserve"> If</w:t>
      </w:r>
      <w:r w:rsidR="00023F9E">
        <w:rPr>
          <w:rFonts w:eastAsiaTheme="minorEastAsia" w:cs="Arial"/>
          <w:szCs w:val="20"/>
        </w:rPr>
        <w:t xml:space="preserve"> the same vertical layer w</w:t>
      </w:r>
      <w:r w:rsidR="00F979A0">
        <w:rPr>
          <w:rFonts w:eastAsiaTheme="minorEastAsia" w:cs="Arial"/>
          <w:szCs w:val="20"/>
        </w:rPr>
        <w:t>as going to be retrieved from a</w:t>
      </w:r>
      <w:r w:rsidR="00023F9E">
        <w:rPr>
          <w:rFonts w:eastAsiaTheme="minorEastAsia" w:cs="Arial"/>
          <w:szCs w:val="20"/>
        </w:rPr>
        <w:t xml:space="preserve"> point cloud, it would be desirable to </w:t>
      </w:r>
      <w:r w:rsidR="00023F9E" w:rsidRPr="003F0494">
        <w:rPr>
          <w:rFonts w:eastAsiaTheme="minorEastAsia" w:cs="Arial"/>
          <w:szCs w:val="20"/>
        </w:rPr>
        <w:t xml:space="preserve">have </w:t>
      </w:r>
      <w:r w:rsidR="009064EE" w:rsidRPr="003F0494">
        <w:rPr>
          <w:rFonts w:eastAsiaTheme="minorEastAsia" w:cs="Arial"/>
          <w:szCs w:val="20"/>
        </w:rPr>
        <w:t>most of the</w:t>
      </w:r>
      <w:r w:rsidR="00023F9E" w:rsidRPr="003F0494">
        <w:rPr>
          <w:rFonts w:eastAsiaTheme="minorEastAsia" w:cs="Arial"/>
          <w:szCs w:val="20"/>
        </w:rPr>
        <w:t xml:space="preserve"> stems </w:t>
      </w:r>
      <w:r w:rsidR="009064EE" w:rsidRPr="003F0494">
        <w:rPr>
          <w:rFonts w:eastAsiaTheme="minorEastAsia" w:cs="Arial"/>
          <w:szCs w:val="20"/>
        </w:rPr>
        <w:t xml:space="preserve">represented </w:t>
      </w:r>
      <w:r w:rsidR="00023F9E" w:rsidRPr="003F0494">
        <w:rPr>
          <w:rFonts w:eastAsiaTheme="minorEastAsia" w:cs="Arial"/>
          <w:szCs w:val="20"/>
        </w:rPr>
        <w:t>within</w:t>
      </w:r>
      <w:r w:rsidR="00023F9E">
        <w:rPr>
          <w:rFonts w:eastAsiaTheme="minorEastAsia" w:cs="Arial"/>
          <w:szCs w:val="20"/>
        </w:rPr>
        <w:t xml:space="preserve"> the data.</w:t>
      </w:r>
    </w:p>
    <w:p w14:paraId="3C1C1A76" w14:textId="77777777" w:rsidR="00C27203" w:rsidRDefault="00C27203" w:rsidP="005306C6"/>
    <w:p w14:paraId="1D2FEF65" w14:textId="77777777" w:rsidR="000632AD" w:rsidRDefault="000632AD" w:rsidP="000632AD">
      <w:pPr>
        <w:ind w:firstLine="0"/>
        <w:jc w:val="center"/>
        <w:rPr>
          <w:rFonts w:eastAsiaTheme="minorEastAsia" w:cs="Arial"/>
          <w:szCs w:val="20"/>
        </w:rPr>
      </w:pPr>
      <w:r>
        <w:rPr>
          <w:rFonts w:eastAsiaTheme="minorEastAsia" w:cs="Arial"/>
          <w:noProof/>
          <w:szCs w:val="20"/>
        </w:rPr>
        <w:lastRenderedPageBreak/>
        <w:drawing>
          <wp:inline distT="0" distB="0" distL="0" distR="0" wp14:anchorId="2CBCBA03" wp14:editId="5F38C0BB">
            <wp:extent cx="5316279" cy="4114800"/>
            <wp:effectExtent l="19050" t="0" r="0" b="0"/>
            <wp:docPr id="14" name="Picture 13" descr="log_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scatterplot.png"/>
                    <pic:cNvPicPr/>
                  </pic:nvPicPr>
                  <pic:blipFill>
                    <a:blip r:embed="rId10" cstate="print"/>
                    <a:srcRect l="1583" t="2304" r="2013"/>
                    <a:stretch>
                      <a:fillRect/>
                    </a:stretch>
                  </pic:blipFill>
                  <pic:spPr>
                    <a:xfrm>
                      <a:off x="0" y="0"/>
                      <a:ext cx="5316279" cy="4114800"/>
                    </a:xfrm>
                    <a:prstGeom prst="rect">
                      <a:avLst/>
                    </a:prstGeom>
                  </pic:spPr>
                </pic:pic>
              </a:graphicData>
            </a:graphic>
          </wp:inline>
        </w:drawing>
      </w:r>
    </w:p>
    <w:p w14:paraId="52FFB6F4" w14:textId="77777777" w:rsidR="00057E28" w:rsidRPr="002115A7" w:rsidRDefault="00E3103E" w:rsidP="002853B3">
      <w:pPr>
        <w:ind w:firstLine="0"/>
      </w:pPr>
      <w:r w:rsidRPr="00CE6695">
        <w:t xml:space="preserve">Figure </w:t>
      </w:r>
      <w:r w:rsidR="00CE6695" w:rsidRPr="00CE6695">
        <w:t>3</w:t>
      </w:r>
      <w:r w:rsidR="00B23AB3" w:rsidRPr="00CE6695">
        <w:t xml:space="preserve"> -</w:t>
      </w:r>
      <w:r w:rsidR="002115A7" w:rsidRPr="002115A7">
        <w:t xml:space="preserve"> </w:t>
      </w:r>
      <w:r w:rsidR="00B23AB3">
        <w:t>Scatter plots</w:t>
      </w:r>
      <w:r w:rsidR="00335B93">
        <w:t xml:space="preserve"> </w:t>
      </w:r>
      <w:r w:rsidR="00141F46">
        <w:t>between stem volume</w:t>
      </w:r>
      <w:r w:rsidR="005234D2">
        <w:t xml:space="preserve"> of eucalypt trees</w:t>
      </w:r>
      <w:r w:rsidR="00141F46">
        <w:t xml:space="preserve"> and</w:t>
      </w:r>
      <w:r w:rsidR="005234D2">
        <w:t xml:space="preserve"> corresponding</w:t>
      </w:r>
      <w:r w:rsidR="00141F46">
        <w:t xml:space="preserve"> log volume</w:t>
      </w:r>
      <w:r w:rsidR="005234D2">
        <w:t>s</w:t>
      </w:r>
      <w:r w:rsidR="00141F46">
        <w:t xml:space="preserve"> per log </w:t>
      </w:r>
      <w:commentRangeStart w:id="31"/>
      <w:r w:rsidR="00285A08">
        <w:t>section</w:t>
      </w:r>
      <w:commentRangeEnd w:id="31"/>
      <w:r w:rsidR="00C43D7B">
        <w:rPr>
          <w:rStyle w:val="CommentReference"/>
        </w:rPr>
        <w:commentReference w:id="31"/>
      </w:r>
      <w:r w:rsidR="00141F46">
        <w:t>.</w:t>
      </w:r>
      <w:r w:rsidR="002115A7">
        <w:t xml:space="preserve"> </w:t>
      </w:r>
      <w:r w:rsidR="002115A7" w:rsidRPr="002115A7">
        <w:rPr>
          <w:rFonts w:cs="Arial"/>
          <w:i/>
        </w:rPr>
        <w:t>ρ</w:t>
      </w:r>
      <w:r w:rsidR="002115A7">
        <w:t xml:space="preserve"> = </w:t>
      </w:r>
      <w:r w:rsidR="00D91F23">
        <w:t>Pearson correlation coefficient;</w:t>
      </w:r>
      <w:r w:rsidR="002115A7">
        <w:t xml:space="preserve"> n = sample </w:t>
      </w:r>
      <w:r w:rsidR="00335B93">
        <w:t>size</w:t>
      </w:r>
      <w:r w:rsidR="00D91F23">
        <w:t>; k = thousand</w:t>
      </w:r>
      <w:r w:rsidR="002115A7">
        <w:t>.</w:t>
      </w:r>
      <w:ins w:id="32" w:author="John Paul McTague" w:date="2016-09-03T11:07:00Z">
        <w:r w:rsidR="00C43D7B">
          <w:t xml:space="preserve">  </w:t>
        </w:r>
      </w:ins>
    </w:p>
    <w:p w14:paraId="371A907F" w14:textId="77777777" w:rsidR="002905BB" w:rsidRDefault="002905BB" w:rsidP="005306C6"/>
    <w:p w14:paraId="11263A85" w14:textId="77777777" w:rsidR="0064414B" w:rsidRDefault="00E1722B" w:rsidP="005306C6">
      <w:r>
        <w:t xml:space="preserve">Up to 99% of all log sections presented ratio between </w:t>
      </w:r>
      <w:r w:rsidR="005D1938">
        <w:t>butt</w:t>
      </w:r>
      <w:r>
        <w:t xml:space="preserve"> and top diameters smaller than 1.5, which is the threshold recommended by </w:t>
      </w:r>
      <w:r w:rsidRPr="00CE6695">
        <w:t xml:space="preserve">the </w:t>
      </w:r>
      <w:r w:rsidR="003D129C" w:rsidRPr="00CE6695">
        <w:t>British Columbia Province (2011)</w:t>
      </w:r>
      <w:r w:rsidR="00C03D67" w:rsidRPr="00CE6695">
        <w:t xml:space="preserve"> f</w:t>
      </w:r>
      <w:r w:rsidR="00C03D67">
        <w:t xml:space="preserve">or applying the Smalian formula as a scaling </w:t>
      </w:r>
      <w:commentRangeStart w:id="33"/>
      <w:r w:rsidR="00C03D67">
        <w:t>rule</w:t>
      </w:r>
      <w:commentRangeEnd w:id="33"/>
      <w:r w:rsidR="002309F0">
        <w:rPr>
          <w:rStyle w:val="CommentReference"/>
        </w:rPr>
        <w:commentReference w:id="33"/>
      </w:r>
      <w:r w:rsidR="00C03D67">
        <w:t>. On the other hand, t</w:t>
      </w:r>
      <w:r w:rsidR="0064414B">
        <w:t>he distribution of</w:t>
      </w:r>
      <w:r w:rsidR="009064EE">
        <w:t xml:space="preserve"> diameter ratio</w:t>
      </w:r>
      <w:r w:rsidR="002A55D3">
        <w:t xml:space="preserve"> per log </w:t>
      </w:r>
      <w:r w:rsidR="00285A08">
        <w:t>section</w:t>
      </w:r>
      <w:r w:rsidR="009064EE">
        <w:t xml:space="preserve"> </w:t>
      </w:r>
      <w:r w:rsidR="002A55D3">
        <w:t>showed</w:t>
      </w:r>
      <w:r w:rsidR="005D1938">
        <w:t xml:space="preserve"> the base</w:t>
      </w:r>
      <w:r w:rsidR="009064EE">
        <w:t xml:space="preserve"> log </w:t>
      </w:r>
      <w:r w:rsidR="00285A08">
        <w:t>having slightly higher diameter ratio</w:t>
      </w:r>
      <w:r w:rsidR="002A55D3">
        <w:t xml:space="preserve"> than</w:t>
      </w:r>
      <w:r w:rsidR="009064EE">
        <w:t xml:space="preserve"> adjacent log</w:t>
      </w:r>
      <w:r w:rsidR="00C03D67">
        <w:t>s</w:t>
      </w:r>
      <w:r w:rsidR="002A55D3">
        <w:t xml:space="preserve"> in the </w:t>
      </w:r>
      <w:r w:rsidR="002A55D3" w:rsidRPr="00CE6695">
        <w:t xml:space="preserve">stem (Figure </w:t>
      </w:r>
      <w:r w:rsidR="00CE6695" w:rsidRPr="00CE6695">
        <w:t>4</w:t>
      </w:r>
      <w:r w:rsidR="002A55D3" w:rsidRPr="00CE6695">
        <w:t>).</w:t>
      </w:r>
    </w:p>
    <w:p w14:paraId="029FC6C1" w14:textId="77777777" w:rsidR="0064414B" w:rsidRDefault="002E126E" w:rsidP="0064414B">
      <w:pPr>
        <w:ind w:firstLine="0"/>
        <w:jc w:val="center"/>
      </w:pPr>
      <w:r>
        <w:rPr>
          <w:noProof/>
        </w:rPr>
        <w:lastRenderedPageBreak/>
        <w:drawing>
          <wp:inline distT="0" distB="0" distL="0" distR="0" wp14:anchorId="1F46B641" wp14:editId="76CA99CD">
            <wp:extent cx="4678690" cy="3599695"/>
            <wp:effectExtent l="19050" t="0" r="7610" b="0"/>
            <wp:docPr id="8" name="Picture 7" descr="log_diameter_ratio_base_top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diameter_ratio_base_top_v2.png"/>
                    <pic:cNvPicPr/>
                  </pic:nvPicPr>
                  <pic:blipFill>
                    <a:blip r:embed="rId11" cstate="print"/>
                    <a:stretch>
                      <a:fillRect/>
                    </a:stretch>
                  </pic:blipFill>
                  <pic:spPr>
                    <a:xfrm>
                      <a:off x="0" y="0"/>
                      <a:ext cx="4678690" cy="3599695"/>
                    </a:xfrm>
                    <a:prstGeom prst="rect">
                      <a:avLst/>
                    </a:prstGeom>
                  </pic:spPr>
                </pic:pic>
              </a:graphicData>
            </a:graphic>
          </wp:inline>
        </w:drawing>
      </w:r>
    </w:p>
    <w:p w14:paraId="469883B3" w14:textId="77777777" w:rsidR="0064414B" w:rsidRPr="002E126E" w:rsidRDefault="0064414B" w:rsidP="0064414B">
      <w:pPr>
        <w:ind w:firstLine="0"/>
      </w:pPr>
      <w:r w:rsidRPr="00CE6695">
        <w:t xml:space="preserve">Figure </w:t>
      </w:r>
      <w:r w:rsidR="00CE6695" w:rsidRPr="00CE6695">
        <w:t>4</w:t>
      </w:r>
      <w:r>
        <w:t xml:space="preserve"> – Log diameter ratio</w:t>
      </w:r>
      <w:r w:rsidR="005D1938">
        <w:t xml:space="preserve"> (butt</w:t>
      </w:r>
      <w:r>
        <w:t xml:space="preserve">/top) per log </w:t>
      </w:r>
      <w:r w:rsidR="002E126E">
        <w:t xml:space="preserve">section </w:t>
      </w:r>
      <w:r>
        <w:t>of eucalypt trees.</w:t>
      </w:r>
    </w:p>
    <w:p w14:paraId="64013C99" w14:textId="77777777" w:rsidR="0064414B" w:rsidRPr="002E126E" w:rsidRDefault="0064414B" w:rsidP="005306C6"/>
    <w:p w14:paraId="1E7EB0DF" w14:textId="77777777" w:rsidR="00276A4E" w:rsidRDefault="005C3F03" w:rsidP="005306C6">
      <w:r>
        <w:t xml:space="preserve">As expected, </w:t>
      </w:r>
      <w:r w:rsidR="002905BB">
        <w:t>DBH did not correlate with stem volume as well as the log sections (</w:t>
      </w:r>
      <w:r w:rsidR="002905BB" w:rsidRPr="002115A7">
        <w:rPr>
          <w:rFonts w:cs="Arial"/>
          <w:i/>
        </w:rPr>
        <w:t>ρ</w:t>
      </w:r>
      <w:r w:rsidR="002905BB">
        <w:rPr>
          <w:rFonts w:cs="Arial"/>
          <w:i/>
        </w:rPr>
        <w:t xml:space="preserve"> </w:t>
      </w:r>
      <w:r w:rsidR="002905BB" w:rsidRPr="00862275">
        <w:rPr>
          <w:rFonts w:cs="Arial"/>
        </w:rPr>
        <w:t>&lt; 0.96</w:t>
      </w:r>
      <w:r w:rsidR="002905BB">
        <w:t xml:space="preserve">) mainly due to </w:t>
      </w:r>
      <w:r>
        <w:t>absence</w:t>
      </w:r>
      <w:r w:rsidR="002905BB">
        <w:t xml:space="preserve"> of linear relation with stem volume. Best correlation results were achieved transforming both variables with the natural </w:t>
      </w:r>
      <w:r w:rsidR="002905BB" w:rsidRPr="00CE6695">
        <w:t>logarithm (</w:t>
      </w:r>
      <w:r w:rsidR="00D9417A" w:rsidRPr="00CE6695">
        <w:rPr>
          <w:rFonts w:eastAsiaTheme="minorEastAsia" w:cs="Arial"/>
          <w:i/>
          <w:szCs w:val="20"/>
        </w:rPr>
        <w:t>ρ</w:t>
      </w:r>
      <w:r w:rsidR="00D9417A" w:rsidRPr="00CE6695">
        <w:rPr>
          <w:rFonts w:eastAsiaTheme="minorEastAsia" w:cs="Arial"/>
          <w:szCs w:val="20"/>
        </w:rPr>
        <w:t xml:space="preserve"> = 0.99; </w:t>
      </w:r>
      <w:r w:rsidR="00FE4168" w:rsidRPr="00CE6695">
        <w:t xml:space="preserve">Figure </w:t>
      </w:r>
      <w:r w:rsidR="00CE6695" w:rsidRPr="00CE6695">
        <w:t>5</w:t>
      </w:r>
      <w:r w:rsidR="002905BB" w:rsidRPr="00CE6695">
        <w:t>).</w:t>
      </w:r>
      <w:r w:rsidR="002905BB">
        <w:t xml:space="preserve"> Despite using transformed DBH has increased correlation </w:t>
      </w:r>
      <w:r w:rsidR="00E467FF">
        <w:t>up to the same level of</w:t>
      </w:r>
      <w:r w:rsidR="00144B50">
        <w:t xml:space="preserve"> </w:t>
      </w:r>
      <w:r w:rsidR="00E467FF">
        <w:t>log sections</w:t>
      </w:r>
      <w:r w:rsidR="00E45E3E">
        <w:t xml:space="preserve"> from </w:t>
      </w:r>
      <w:r w:rsidR="00144B50">
        <w:t xml:space="preserve">the </w:t>
      </w:r>
      <w:r w:rsidR="00E45E3E">
        <w:t>middle canopy</w:t>
      </w:r>
      <w:r w:rsidR="00D9417A">
        <w:t>, it is simpler</w:t>
      </w:r>
      <w:r w:rsidR="00285A08">
        <w:t xml:space="preserve"> </w:t>
      </w:r>
      <w:r w:rsidR="00D9417A">
        <w:t>work</w:t>
      </w:r>
      <w:r w:rsidR="00285A08">
        <w:t>ing</w:t>
      </w:r>
      <w:r w:rsidR="00D9417A">
        <w:t xml:space="preserve"> with untransformed </w:t>
      </w:r>
      <w:commentRangeStart w:id="34"/>
      <w:r w:rsidR="00D9417A">
        <w:t>variables</w:t>
      </w:r>
      <w:commentRangeEnd w:id="34"/>
      <w:r w:rsidR="002309F0">
        <w:rPr>
          <w:rStyle w:val="CommentReference"/>
        </w:rPr>
        <w:commentReference w:id="34"/>
      </w:r>
      <w:r w:rsidR="00D9417A">
        <w:t>.</w:t>
      </w:r>
    </w:p>
    <w:p w14:paraId="7D541514" w14:textId="77777777" w:rsidR="00FF0615" w:rsidRDefault="00FF0615" w:rsidP="00FF0615"/>
    <w:p w14:paraId="1DB997B4" w14:textId="77777777" w:rsidR="00141F46" w:rsidRDefault="00255050" w:rsidP="00255050">
      <w:pPr>
        <w:ind w:firstLine="0"/>
        <w:jc w:val="center"/>
      </w:pPr>
      <w:r>
        <w:rPr>
          <w:noProof/>
        </w:rPr>
        <w:drawing>
          <wp:inline distT="0" distB="0" distL="0" distR="0" wp14:anchorId="557B4488" wp14:editId="7501075F">
            <wp:extent cx="5400040" cy="1800860"/>
            <wp:effectExtent l="19050" t="0" r="0" b="0"/>
            <wp:docPr id="9" name="Picture 8" descr="vol_dbh_scatterplot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_dbh_scatterplot_v2.png"/>
                    <pic:cNvPicPr/>
                  </pic:nvPicPr>
                  <pic:blipFill>
                    <a:blip r:embed="rId12" cstate="print"/>
                    <a:stretch>
                      <a:fillRect/>
                    </a:stretch>
                  </pic:blipFill>
                  <pic:spPr>
                    <a:xfrm>
                      <a:off x="0" y="0"/>
                      <a:ext cx="5400040" cy="1800860"/>
                    </a:xfrm>
                    <a:prstGeom prst="rect">
                      <a:avLst/>
                    </a:prstGeom>
                  </pic:spPr>
                </pic:pic>
              </a:graphicData>
            </a:graphic>
          </wp:inline>
        </w:drawing>
      </w:r>
    </w:p>
    <w:p w14:paraId="73FD9C8B" w14:textId="77777777" w:rsidR="00B23AB3" w:rsidRPr="002115A7" w:rsidRDefault="00B23AB3" w:rsidP="00B23AB3">
      <w:pPr>
        <w:ind w:firstLine="0"/>
      </w:pPr>
      <w:r w:rsidRPr="00CE6695">
        <w:t xml:space="preserve">Figure </w:t>
      </w:r>
      <w:r w:rsidR="00CE6695" w:rsidRPr="00CE6695">
        <w:t>5</w:t>
      </w:r>
      <w:r w:rsidRPr="00CE6695">
        <w:t xml:space="preserve"> -</w:t>
      </w:r>
      <w:r w:rsidRPr="002115A7">
        <w:t xml:space="preserve"> </w:t>
      </w:r>
      <w:r>
        <w:t>Scatter plots between stem volume</w:t>
      </w:r>
      <w:r w:rsidR="005234D2">
        <w:t xml:space="preserve"> of eucalypt trees</w:t>
      </w:r>
      <w:r>
        <w:t xml:space="preserve"> and DBH. </w:t>
      </w:r>
      <w:r w:rsidRPr="002115A7">
        <w:rPr>
          <w:rFonts w:cs="Arial"/>
          <w:i/>
        </w:rPr>
        <w:t>ρ</w:t>
      </w:r>
      <w:r>
        <w:t xml:space="preserve"> = </w:t>
      </w:r>
      <w:r w:rsidR="00D91F23">
        <w:t>Pearson correlation coefficient;</w:t>
      </w:r>
      <w:r>
        <w:t xml:space="preserve"> n = sample size</w:t>
      </w:r>
      <w:r w:rsidR="00D91F23">
        <w:t>; k = thousand</w:t>
      </w:r>
      <w:r>
        <w:t>.</w:t>
      </w:r>
    </w:p>
    <w:p w14:paraId="636B7DA0" w14:textId="77777777" w:rsidR="00141F46" w:rsidRDefault="00141F46" w:rsidP="00F80E3B"/>
    <w:p w14:paraId="2DBF4A27" w14:textId="77777777" w:rsidR="00352DFF" w:rsidRPr="009B3098" w:rsidRDefault="009B3098" w:rsidP="005306C6">
      <w:r>
        <w:lastRenderedPageBreak/>
        <w:t xml:space="preserve">The random </w:t>
      </w:r>
      <w:r w:rsidR="00B51A2D">
        <w:t xml:space="preserve">sampling simulation </w:t>
      </w:r>
      <w:r w:rsidR="00E45E3E">
        <w:t>showed</w:t>
      </w:r>
      <w:r>
        <w:t xml:space="preserve"> narrower confidence intervals for </w:t>
      </w:r>
      <w:r w:rsidRPr="002115A7">
        <w:rPr>
          <w:rFonts w:cs="Arial"/>
          <w:i/>
        </w:rPr>
        <w:t>ρ</w:t>
      </w:r>
      <w:r>
        <w:rPr>
          <w:rFonts w:cs="Arial"/>
        </w:rPr>
        <w:t xml:space="preserve"> in log sections </w:t>
      </w:r>
      <w:r w:rsidR="00144B50">
        <w:rPr>
          <w:rFonts w:cs="Arial"/>
        </w:rPr>
        <w:t>belonging to</w:t>
      </w:r>
      <w:r>
        <w:rPr>
          <w:rFonts w:cs="Arial"/>
        </w:rPr>
        <w:t xml:space="preserve"> </w:t>
      </w:r>
      <w:r w:rsidR="00144B50">
        <w:rPr>
          <w:rFonts w:cs="Arial"/>
        </w:rPr>
        <w:t xml:space="preserve">the </w:t>
      </w:r>
      <w:r>
        <w:rPr>
          <w:rFonts w:cs="Arial"/>
        </w:rPr>
        <w:t xml:space="preserve">middle </w:t>
      </w:r>
      <w:r w:rsidR="00E45E3E">
        <w:rPr>
          <w:rFonts w:cs="Arial"/>
        </w:rPr>
        <w:t>canopy</w:t>
      </w:r>
      <w:r>
        <w:rPr>
          <w:rFonts w:cs="Arial"/>
        </w:rPr>
        <w:t>, indicat</w:t>
      </w:r>
      <w:r w:rsidR="00144B50">
        <w:rPr>
          <w:rFonts w:cs="Arial"/>
        </w:rPr>
        <w:t>ing increased precision in the statistic for such sections</w:t>
      </w:r>
      <w:r w:rsidR="00372786">
        <w:rPr>
          <w:rFonts w:cs="Arial"/>
        </w:rPr>
        <w:t xml:space="preserve"> </w:t>
      </w:r>
      <w:r w:rsidR="00372786" w:rsidRPr="00CE6695">
        <w:rPr>
          <w:rFonts w:cs="Arial"/>
        </w:rPr>
        <w:t xml:space="preserve">(Figure </w:t>
      </w:r>
      <w:r w:rsidR="00CE6695" w:rsidRPr="00CE6695">
        <w:rPr>
          <w:rFonts w:cs="Arial"/>
        </w:rPr>
        <w:t>6</w:t>
      </w:r>
      <w:r w:rsidR="00372786" w:rsidRPr="00CE6695">
        <w:rPr>
          <w:rFonts w:cs="Arial"/>
        </w:rPr>
        <w:t>)</w:t>
      </w:r>
      <w:r w:rsidRPr="00CE6695">
        <w:rPr>
          <w:rFonts w:cs="Arial"/>
        </w:rPr>
        <w:t>.</w:t>
      </w:r>
    </w:p>
    <w:p w14:paraId="1E8C8AA5" w14:textId="77777777" w:rsidR="00352DFF" w:rsidRPr="002B46CC" w:rsidRDefault="00352DFF" w:rsidP="005306C6"/>
    <w:p w14:paraId="10AF9291" w14:textId="77777777" w:rsidR="00373716" w:rsidRDefault="004D7258" w:rsidP="00EE5371">
      <w:pPr>
        <w:spacing w:after="200"/>
        <w:ind w:firstLine="0"/>
        <w:jc w:val="center"/>
        <w:rPr>
          <w:rFonts w:eastAsiaTheme="minorEastAsia" w:cs="Arial"/>
          <w:szCs w:val="20"/>
        </w:rPr>
      </w:pPr>
      <w:r>
        <w:rPr>
          <w:rFonts w:eastAsiaTheme="minorEastAsia" w:cs="Arial"/>
          <w:noProof/>
          <w:szCs w:val="20"/>
        </w:rPr>
        <w:drawing>
          <wp:inline distT="0" distB="0" distL="0" distR="0" wp14:anchorId="4384ABEA" wp14:editId="53C41922">
            <wp:extent cx="4536107" cy="3240000"/>
            <wp:effectExtent l="19050" t="0" r="0" b="0"/>
            <wp:docPr id="12" name="Picture 11" descr="logCI_all_it1000_n500_v4_ada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CI_all_it1000_n500_v4_adapted.png"/>
                    <pic:cNvPicPr/>
                  </pic:nvPicPr>
                  <pic:blipFill>
                    <a:blip r:embed="rId13" cstate="print"/>
                    <a:stretch>
                      <a:fillRect/>
                    </a:stretch>
                  </pic:blipFill>
                  <pic:spPr>
                    <a:xfrm>
                      <a:off x="0" y="0"/>
                      <a:ext cx="4536107" cy="3240000"/>
                    </a:xfrm>
                    <a:prstGeom prst="rect">
                      <a:avLst/>
                    </a:prstGeom>
                  </pic:spPr>
                </pic:pic>
              </a:graphicData>
            </a:graphic>
          </wp:inline>
        </w:drawing>
      </w:r>
    </w:p>
    <w:p w14:paraId="3A96881D" w14:textId="77777777" w:rsidR="007C43AF" w:rsidRPr="00E36521" w:rsidRDefault="00B23AB3" w:rsidP="00834CDA">
      <w:pPr>
        <w:ind w:firstLine="0"/>
      </w:pPr>
      <w:r w:rsidRPr="00CE6695">
        <w:t xml:space="preserve">Figure </w:t>
      </w:r>
      <w:r w:rsidR="00CE6695" w:rsidRPr="00CE6695">
        <w:t>6</w:t>
      </w:r>
      <w:r w:rsidRPr="00CE6695">
        <w:t xml:space="preserve"> -</w:t>
      </w:r>
      <w:r w:rsidR="00E36521">
        <w:t xml:space="preserve"> Pearson correlation coefficient (</w:t>
      </w:r>
      <w:r w:rsidR="00E36521" w:rsidRPr="00E36521">
        <w:rPr>
          <w:rFonts w:cs="Arial"/>
          <w:i/>
        </w:rPr>
        <w:t>ρ</w:t>
      </w:r>
      <w:r w:rsidR="00E36521">
        <w:t>)</w:t>
      </w:r>
      <w:r w:rsidR="00007323">
        <w:t xml:space="preserve"> between individual stem volume and log sections</w:t>
      </w:r>
      <w:r w:rsidR="00FE4168">
        <w:t xml:space="preserve"> of eucalypt trees</w:t>
      </w:r>
      <w:r w:rsidR="00E36521">
        <w:t xml:space="preserve"> derived from averaging the statistic after 1000 simulations</w:t>
      </w:r>
      <w:r w:rsidR="00B550DB">
        <w:t xml:space="preserve"> </w:t>
      </w:r>
      <w:r w:rsidR="00820B9F">
        <w:t xml:space="preserve">of simple </w:t>
      </w:r>
      <w:r w:rsidR="00B550DB">
        <w:t>random sampling</w:t>
      </w:r>
      <w:r w:rsidR="00E36521">
        <w:t xml:space="preserve">. The vertical bars indicate the confidence intervals for </w:t>
      </w:r>
      <w:r w:rsidR="00E36521" w:rsidRPr="00E36521">
        <w:rPr>
          <w:rFonts w:cs="Arial"/>
          <w:i/>
        </w:rPr>
        <w:t>ρ</w:t>
      </w:r>
      <w:r w:rsidR="00E36521">
        <w:rPr>
          <w:rFonts w:cs="Arial"/>
        </w:rPr>
        <w:t xml:space="preserve"> (95% confidence level) and </w:t>
      </w:r>
      <w:r w:rsidR="00E36521" w:rsidRPr="00820B9F">
        <w:rPr>
          <w:rFonts w:cs="Arial"/>
        </w:rPr>
        <w:t>n</w:t>
      </w:r>
      <w:r w:rsidR="00E36521">
        <w:rPr>
          <w:rFonts w:cs="Arial"/>
        </w:rPr>
        <w:t xml:space="preserve"> is the sample size used </w:t>
      </w:r>
      <w:r w:rsidR="00B550DB">
        <w:rPr>
          <w:rFonts w:cs="Arial"/>
        </w:rPr>
        <w:t xml:space="preserve">per </w:t>
      </w:r>
      <w:commentRangeStart w:id="35"/>
      <w:r w:rsidR="00B550DB">
        <w:rPr>
          <w:rFonts w:cs="Arial"/>
        </w:rPr>
        <w:t>simulation</w:t>
      </w:r>
      <w:commentRangeEnd w:id="35"/>
      <w:r w:rsidR="00C43D7B">
        <w:rPr>
          <w:rStyle w:val="CommentReference"/>
        </w:rPr>
        <w:commentReference w:id="35"/>
      </w:r>
      <w:r w:rsidR="00E36521">
        <w:rPr>
          <w:rFonts w:cs="Arial"/>
        </w:rPr>
        <w:t>.</w:t>
      </w:r>
    </w:p>
    <w:p w14:paraId="3BF0864B" w14:textId="77777777" w:rsidR="00335B93" w:rsidRDefault="00335B93" w:rsidP="005306C6"/>
    <w:p w14:paraId="155CC936" w14:textId="77777777" w:rsidR="005E5DB2" w:rsidRPr="004070A1" w:rsidRDefault="008974AB" w:rsidP="005E5DB2">
      <w:r>
        <w:t>The</w:t>
      </w:r>
      <w:r w:rsidR="00006390">
        <w:t xml:space="preserve"> mean value</w:t>
      </w:r>
      <w:r w:rsidR="00E45E3E">
        <w:t xml:space="preserve"> observed</w:t>
      </w:r>
      <w:r w:rsidR="00006390">
        <w:t xml:space="preserve"> for the </w:t>
      </w:r>
      <w:r>
        <w:t>ff</w:t>
      </w:r>
      <w:r w:rsidR="006713C9">
        <w:t xml:space="preserve"> statistic</w:t>
      </w:r>
      <w:r w:rsidR="00006390">
        <w:t xml:space="preserve"> was 0.44 </w:t>
      </w:r>
      <w:r w:rsidR="005E5DB2">
        <w:t>with a</w:t>
      </w:r>
      <w:r w:rsidR="00006390">
        <w:t xml:space="preserve"> standard deviation equal to 0.04</w:t>
      </w:r>
      <w:r w:rsidR="006713C9">
        <w:t>.</w:t>
      </w:r>
      <w:r w:rsidR="00372786">
        <w:t xml:space="preserve">The </w:t>
      </w:r>
      <w:r w:rsidR="004626DB">
        <w:t xml:space="preserve">visual </w:t>
      </w:r>
      <w:r w:rsidR="00372786">
        <w:t xml:space="preserve">analysis of </w:t>
      </w:r>
      <w:r>
        <w:t>ff</w:t>
      </w:r>
      <w:r w:rsidR="004626DB">
        <w:t xml:space="preserve"> distribution</w:t>
      </w:r>
      <w:r w:rsidR="00006390">
        <w:t>s</w:t>
      </w:r>
      <w:r w:rsidR="00372786">
        <w:t xml:space="preserve"> </w:t>
      </w:r>
      <w:r w:rsidR="00BB235D">
        <w:t xml:space="preserve">per </w:t>
      </w:r>
      <w:r w:rsidR="00E45E3E">
        <w:t>groups</w:t>
      </w:r>
      <w:r w:rsidR="004626DB">
        <w:t xml:space="preserve"> of age show</w:t>
      </w:r>
      <w:r w:rsidR="008523AB">
        <w:t>ed no</w:t>
      </w:r>
      <w:r w:rsidR="00372786">
        <w:t xml:space="preserve"> </w:t>
      </w:r>
      <w:r w:rsidR="004626DB">
        <w:t xml:space="preserve">clear </w:t>
      </w:r>
      <w:r w:rsidR="00372786">
        <w:t xml:space="preserve">pattern of variation. A small difference was observed between first and second rotations, being the former the one with highest median. On the other hand, higher differences of </w:t>
      </w:r>
      <w:r w:rsidR="00006390">
        <w:t>ff</w:t>
      </w:r>
      <w:r w:rsidR="00372786">
        <w:t xml:space="preserve"> were observed in trees belonging to different </w:t>
      </w:r>
      <w:r w:rsidR="008649D2">
        <w:t>l</w:t>
      </w:r>
      <w:r w:rsidR="00372786">
        <w:t>ocations and from different genetic materials. In fact</w:t>
      </w:r>
      <w:r w:rsidR="008523AB">
        <w:t>,</w:t>
      </w:r>
      <w:r w:rsidR="00372786">
        <w:t xml:space="preserve"> the</w:t>
      </w:r>
      <w:r w:rsidR="006713C9">
        <w:t xml:space="preserve"> </w:t>
      </w:r>
      <w:r w:rsidR="00372786">
        <w:t>box</w:t>
      </w:r>
      <w:r w:rsidR="001A1690">
        <w:t xml:space="preserve"> </w:t>
      </w:r>
      <w:r w:rsidR="00372786">
        <w:t xml:space="preserve">plot </w:t>
      </w:r>
      <w:r w:rsidR="00BB235D">
        <w:t xml:space="preserve">ranked </w:t>
      </w:r>
      <w:r w:rsidR="00006390">
        <w:t>all clones from BA region</w:t>
      </w:r>
      <w:r w:rsidR="00B51A2D">
        <w:t xml:space="preserve"> as having the highest </w:t>
      </w:r>
      <w:r w:rsidR="008523AB" w:rsidRPr="00CE6695">
        <w:t>medians</w:t>
      </w:r>
      <w:r w:rsidR="006713C9" w:rsidRPr="00CE6695">
        <w:t xml:space="preserve"> (Figure </w:t>
      </w:r>
      <w:r w:rsidR="00CE6695" w:rsidRPr="00CE6695">
        <w:t>7)</w:t>
      </w:r>
      <w:r w:rsidR="008523AB" w:rsidRPr="00CE6695">
        <w:t>.</w:t>
      </w:r>
    </w:p>
    <w:p w14:paraId="239FC78E" w14:textId="77777777" w:rsidR="00372786" w:rsidRPr="008523AB" w:rsidRDefault="00372786" w:rsidP="00372786"/>
    <w:p w14:paraId="43B74922" w14:textId="77777777" w:rsidR="00D754E4" w:rsidRDefault="00EC13F1" w:rsidP="00A74DB5">
      <w:pPr>
        <w:ind w:firstLine="0"/>
        <w:jc w:val="center"/>
        <w:rPr>
          <w:rFonts w:eastAsiaTheme="minorEastAsia" w:cs="Arial"/>
          <w:szCs w:val="20"/>
        </w:rPr>
      </w:pPr>
      <w:r>
        <w:rPr>
          <w:rFonts w:eastAsiaTheme="minorEastAsia" w:cs="Arial"/>
          <w:noProof/>
          <w:szCs w:val="20"/>
        </w:rPr>
        <w:lastRenderedPageBreak/>
        <w:drawing>
          <wp:inline distT="0" distB="0" distL="0" distR="0" wp14:anchorId="25050120" wp14:editId="4C08DEF3">
            <wp:extent cx="4680000" cy="1873651"/>
            <wp:effectExtent l="19050" t="0" r="6300" b="0"/>
            <wp:docPr id="15" name="Picture 14" descr="boxplot_stem_shape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stem_shape_v3.png"/>
                    <pic:cNvPicPr/>
                  </pic:nvPicPr>
                  <pic:blipFill>
                    <a:blip r:embed="rId14" cstate="print"/>
                    <a:stretch>
                      <a:fillRect/>
                    </a:stretch>
                  </pic:blipFill>
                  <pic:spPr>
                    <a:xfrm>
                      <a:off x="0" y="0"/>
                      <a:ext cx="4680000" cy="1873651"/>
                    </a:xfrm>
                    <a:prstGeom prst="rect">
                      <a:avLst/>
                    </a:prstGeom>
                  </pic:spPr>
                </pic:pic>
              </a:graphicData>
            </a:graphic>
          </wp:inline>
        </w:drawing>
      </w:r>
    </w:p>
    <w:p w14:paraId="697D802E" w14:textId="77777777" w:rsidR="00373716" w:rsidRDefault="00EC13F1" w:rsidP="00A74DB5">
      <w:pPr>
        <w:ind w:firstLine="0"/>
        <w:jc w:val="center"/>
        <w:rPr>
          <w:rFonts w:eastAsiaTheme="minorEastAsia" w:cs="Arial"/>
          <w:szCs w:val="20"/>
        </w:rPr>
      </w:pPr>
      <w:r>
        <w:rPr>
          <w:rFonts w:eastAsiaTheme="minorEastAsia" w:cs="Arial"/>
          <w:noProof/>
          <w:szCs w:val="20"/>
        </w:rPr>
        <w:drawing>
          <wp:inline distT="0" distB="0" distL="0" distR="0" wp14:anchorId="0B5DDE35" wp14:editId="2B224722">
            <wp:extent cx="4680000" cy="3120000"/>
            <wp:effectExtent l="19050" t="0" r="6300" b="0"/>
            <wp:docPr id="17" name="Picture 16" descr="boxplot_stem_shape_gen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stem_shape_gen_v3.png"/>
                    <pic:cNvPicPr/>
                  </pic:nvPicPr>
                  <pic:blipFill>
                    <a:blip r:embed="rId15" cstate="print"/>
                    <a:stretch>
                      <a:fillRect/>
                    </a:stretch>
                  </pic:blipFill>
                  <pic:spPr>
                    <a:xfrm>
                      <a:off x="0" y="0"/>
                      <a:ext cx="4680000" cy="3120000"/>
                    </a:xfrm>
                    <a:prstGeom prst="rect">
                      <a:avLst/>
                    </a:prstGeom>
                  </pic:spPr>
                </pic:pic>
              </a:graphicData>
            </a:graphic>
          </wp:inline>
        </w:drawing>
      </w:r>
    </w:p>
    <w:p w14:paraId="0EAB54F5" w14:textId="77777777" w:rsidR="00EB6088" w:rsidRPr="00EC13F1" w:rsidRDefault="00B23AB3" w:rsidP="00015150">
      <w:pPr>
        <w:ind w:firstLine="0"/>
      </w:pPr>
      <w:r w:rsidRPr="00CE6695">
        <w:t xml:space="preserve">Figure </w:t>
      </w:r>
      <w:r w:rsidR="00CE6695" w:rsidRPr="00CE6695">
        <w:t>7</w:t>
      </w:r>
      <w:r w:rsidRPr="00CE6695">
        <w:t xml:space="preserve"> </w:t>
      </w:r>
      <w:r w:rsidR="000159E8" w:rsidRPr="00CE6695">
        <w:t>–</w:t>
      </w:r>
      <w:r w:rsidR="00ED0780">
        <w:t xml:space="preserve"> </w:t>
      </w:r>
      <w:r w:rsidR="000159E8">
        <w:t>Stem form</w:t>
      </w:r>
      <w:r w:rsidR="00006390">
        <w:t xml:space="preserve"> factor (ff)</w:t>
      </w:r>
      <w:r w:rsidR="000159E8">
        <w:t xml:space="preserve"> </w:t>
      </w:r>
      <w:r w:rsidR="008523AB" w:rsidRPr="000159E8">
        <w:t>distribution</w:t>
      </w:r>
      <w:r w:rsidR="008523AB">
        <w:t xml:space="preserve"> of log scaled eucalypt trees per</w:t>
      </w:r>
      <w:r w:rsidR="000159E8">
        <w:t xml:space="preserve"> classes of</w:t>
      </w:r>
      <w:r w:rsidR="008523AB">
        <w:t xml:space="preserve"> </w:t>
      </w:r>
      <w:r w:rsidR="000159E8">
        <w:t>tree</w:t>
      </w:r>
      <w:r w:rsidR="008523AB">
        <w:t xml:space="preserve"> age</w:t>
      </w:r>
      <w:r w:rsidR="000159E8">
        <w:t xml:space="preserve">, rotation, </w:t>
      </w:r>
      <w:r w:rsidR="00144B50">
        <w:t>geographic region</w:t>
      </w:r>
      <w:r w:rsidR="000159E8">
        <w:t xml:space="preserve"> and genetic </w:t>
      </w:r>
      <w:commentRangeStart w:id="36"/>
      <w:r w:rsidR="000159E8">
        <w:t>material</w:t>
      </w:r>
      <w:commentRangeEnd w:id="36"/>
      <w:r w:rsidR="009C71FD">
        <w:rPr>
          <w:rStyle w:val="CommentReference"/>
        </w:rPr>
        <w:commentReference w:id="36"/>
      </w:r>
      <w:r w:rsidR="000159E8">
        <w:t>.</w:t>
      </w:r>
    </w:p>
    <w:p w14:paraId="5DE6F239" w14:textId="77777777" w:rsidR="00466B80" w:rsidRPr="00EC13F1" w:rsidRDefault="00466B80" w:rsidP="00E135EC"/>
    <w:p w14:paraId="7FE76FE3" w14:textId="77777777" w:rsidR="00F80E3B" w:rsidRDefault="00E4661F" w:rsidP="00F80E3B">
      <w:r>
        <w:t xml:space="preserve">The </w:t>
      </w:r>
      <w:r w:rsidR="003A48A0">
        <w:t>main</w:t>
      </w:r>
      <w:r w:rsidR="0057045F">
        <w:t xml:space="preserve"> </w:t>
      </w:r>
      <w:r>
        <w:t>correlation pattern between stem volume and log volumes when analyzed within groups of regions kept unaltered. An observation was that tr</w:t>
      </w:r>
      <w:r w:rsidR="0057045F">
        <w:t>ees belonging to SP</w:t>
      </w:r>
      <w:r>
        <w:t xml:space="preserve"> </w:t>
      </w:r>
      <w:r w:rsidR="0057045F">
        <w:t>region</w:t>
      </w:r>
      <w:r>
        <w:t xml:space="preserve"> showed higher correlation for all log </w:t>
      </w:r>
      <w:r w:rsidR="008649D2">
        <w:t>sections</w:t>
      </w:r>
      <w:r>
        <w:t xml:space="preserve">, </w:t>
      </w:r>
      <w:r w:rsidR="002A55D3">
        <w:t>especially</w:t>
      </w:r>
      <w:r>
        <w:t xml:space="preserve"> at the base log where confidence intervals for </w:t>
      </w:r>
      <w:r w:rsidRPr="002115A7">
        <w:rPr>
          <w:rFonts w:cs="Arial"/>
          <w:i/>
        </w:rPr>
        <w:t>ρ</w:t>
      </w:r>
      <w:r>
        <w:t xml:space="preserve"> did not overlap with </w:t>
      </w:r>
      <w:r w:rsidR="008649D2">
        <w:t>the ones</w:t>
      </w:r>
      <w:r>
        <w:t xml:space="preserve"> from</w:t>
      </w:r>
      <w:r w:rsidR="0057045F">
        <w:t xml:space="preserve"> BA</w:t>
      </w:r>
      <w:r>
        <w:t xml:space="preserve"> </w:t>
      </w:r>
      <w:r w:rsidR="0057045F" w:rsidRPr="00CE6695">
        <w:t>region</w:t>
      </w:r>
      <w:r w:rsidRPr="00CE6695">
        <w:t xml:space="preserve"> </w:t>
      </w:r>
      <w:r w:rsidR="00F80E3B" w:rsidRPr="00CE6695">
        <w:t xml:space="preserve">(Figure </w:t>
      </w:r>
      <w:r w:rsidR="00CE6695" w:rsidRPr="00CE6695">
        <w:t>8</w:t>
      </w:r>
      <w:r w:rsidR="00F80E3B" w:rsidRPr="00CE6695">
        <w:t>).</w:t>
      </w:r>
    </w:p>
    <w:p w14:paraId="6CBC48FB" w14:textId="77777777" w:rsidR="00255D8D" w:rsidRDefault="00255D8D" w:rsidP="00F80E3B"/>
    <w:p w14:paraId="0E48A638" w14:textId="77777777" w:rsidR="00FA2E33" w:rsidRDefault="00255D8D" w:rsidP="00255D8D">
      <w:pPr>
        <w:ind w:firstLine="0"/>
        <w:jc w:val="center"/>
        <w:rPr>
          <w:rFonts w:eastAsiaTheme="minorEastAsia" w:cs="Arial"/>
          <w:szCs w:val="20"/>
        </w:rPr>
      </w:pPr>
      <w:r>
        <w:rPr>
          <w:rFonts w:eastAsiaTheme="minorEastAsia" w:cs="Arial"/>
          <w:noProof/>
          <w:szCs w:val="20"/>
        </w:rPr>
        <w:lastRenderedPageBreak/>
        <w:drawing>
          <wp:inline distT="0" distB="0" distL="0" distR="0" wp14:anchorId="5D0FBFD0" wp14:editId="403E6DF2">
            <wp:extent cx="4514850" cy="3343275"/>
            <wp:effectExtent l="19050" t="0" r="0" b="0"/>
            <wp:docPr id="23" name="Picture 22" descr="logCI_500_it1000_n500_nuc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CI_500_it1000_n500_nuc_v4.png"/>
                    <pic:cNvPicPr/>
                  </pic:nvPicPr>
                  <pic:blipFill>
                    <a:blip r:embed="rId16" cstate="print"/>
                    <a:srcRect r="3541"/>
                    <a:stretch>
                      <a:fillRect/>
                    </a:stretch>
                  </pic:blipFill>
                  <pic:spPr>
                    <a:xfrm>
                      <a:off x="0" y="0"/>
                      <a:ext cx="4514850" cy="3343275"/>
                    </a:xfrm>
                    <a:prstGeom prst="rect">
                      <a:avLst/>
                    </a:prstGeom>
                  </pic:spPr>
                </pic:pic>
              </a:graphicData>
            </a:graphic>
          </wp:inline>
        </w:drawing>
      </w:r>
    </w:p>
    <w:p w14:paraId="141D6E84" w14:textId="77777777" w:rsidR="00B2794E" w:rsidRDefault="00B23AB3" w:rsidP="00834CDA">
      <w:pPr>
        <w:ind w:firstLine="0"/>
      </w:pPr>
      <w:r w:rsidRPr="00CE6695">
        <w:t xml:space="preserve">Figure </w:t>
      </w:r>
      <w:r w:rsidR="00CE6695" w:rsidRPr="00CE6695">
        <w:t>8</w:t>
      </w:r>
      <w:r w:rsidRPr="00CE6695">
        <w:t xml:space="preserve"> -</w:t>
      </w:r>
      <w:r w:rsidR="00B2794E">
        <w:t xml:space="preserve"> Pearson correlation coefficient (</w:t>
      </w:r>
      <w:r w:rsidR="00B2794E" w:rsidRPr="00E36521">
        <w:rPr>
          <w:rFonts w:cs="Arial"/>
          <w:i/>
        </w:rPr>
        <w:t>ρ</w:t>
      </w:r>
      <w:r w:rsidR="00B2794E">
        <w:t xml:space="preserve">) </w:t>
      </w:r>
      <w:r w:rsidR="00007323">
        <w:t xml:space="preserve">between individual stem volume and log sections of eucalypt trees </w:t>
      </w:r>
      <w:r w:rsidR="00A65A7A">
        <w:t xml:space="preserve">per </w:t>
      </w:r>
      <w:r w:rsidR="00B2794E">
        <w:t>region</w:t>
      </w:r>
      <w:r w:rsidR="00B51A2D">
        <w:t>,</w:t>
      </w:r>
      <w:r w:rsidR="00B2794E">
        <w:t xml:space="preserve"> derived from averaging the statistic after 1000 simulations</w:t>
      </w:r>
      <w:r w:rsidR="00B550DB">
        <w:t xml:space="preserve"> </w:t>
      </w:r>
      <w:r w:rsidR="00FE4168">
        <w:t xml:space="preserve">of simple </w:t>
      </w:r>
      <w:r w:rsidR="00B550DB">
        <w:t>random sampling</w:t>
      </w:r>
      <w:r w:rsidR="00B2794E">
        <w:t xml:space="preserve">. The vertical bars indicate the confidence intervals for </w:t>
      </w:r>
      <w:r w:rsidR="00B2794E" w:rsidRPr="00E36521">
        <w:rPr>
          <w:rFonts w:cs="Arial"/>
          <w:i/>
        </w:rPr>
        <w:t>ρ</w:t>
      </w:r>
      <w:r w:rsidR="00B2794E">
        <w:rPr>
          <w:rFonts w:cs="Arial"/>
        </w:rPr>
        <w:t xml:space="preserve"> (95% confidence level). </w:t>
      </w:r>
      <w:r w:rsidR="00B2794E" w:rsidRPr="00FE4168">
        <w:t>BA = Bahia state</w:t>
      </w:r>
      <w:r w:rsidR="00B550DB" w:rsidRPr="00FE4168">
        <w:t>; SP = São Paulo state</w:t>
      </w:r>
      <w:r w:rsidR="00B51A2D">
        <w:t xml:space="preserve">; </w:t>
      </w:r>
      <w:r w:rsidR="00B51A2D" w:rsidRPr="00255D8D">
        <w:t>n = sample size</w:t>
      </w:r>
      <w:r w:rsidR="007A3C13">
        <w:t xml:space="preserve"> per simulation</w:t>
      </w:r>
      <w:r w:rsidR="00B2794E" w:rsidRPr="00255D8D">
        <w:t>.</w:t>
      </w:r>
    </w:p>
    <w:p w14:paraId="48256BF5" w14:textId="77777777" w:rsidR="00BB235D" w:rsidRDefault="00BB235D" w:rsidP="00E135EC"/>
    <w:p w14:paraId="5EAB8412" w14:textId="77777777" w:rsidR="00BB235D" w:rsidRPr="004070A1" w:rsidRDefault="007A3C13" w:rsidP="00BB235D">
      <w:r>
        <w:t xml:space="preserve">Although we had observed the ff statistic did not vary </w:t>
      </w:r>
      <w:r w:rsidR="00E467FF">
        <w:t>across</w:t>
      </w:r>
      <w:r>
        <w:t xml:space="preserve"> age</w:t>
      </w:r>
      <w:r w:rsidR="00E467FF">
        <w:t>s</w:t>
      </w:r>
      <w:r>
        <w:t xml:space="preserve">, when analyzing </w:t>
      </w:r>
      <w:r w:rsidR="00D800B8">
        <w:t>it</w:t>
      </w:r>
      <w:r>
        <w:t xml:space="preserve"> per groups</w:t>
      </w:r>
      <w:r w:rsidR="00D800B8">
        <w:t xml:space="preserve"> of</w:t>
      </w:r>
      <w:r>
        <w:t xml:space="preserve"> </w:t>
      </w:r>
      <w:r w:rsidR="00D800B8">
        <w:t>stem</w:t>
      </w:r>
      <w:r>
        <w:t xml:space="preserve"> size, trees with DBH greater than the 66</w:t>
      </w:r>
      <w:r w:rsidRPr="007A3C13">
        <w:rPr>
          <w:vertAlign w:val="superscript"/>
        </w:rPr>
        <w:t>th</w:t>
      </w:r>
      <w:r>
        <w:t xml:space="preserve"> percentile </w:t>
      </w:r>
      <w:r w:rsidR="00D800B8">
        <w:t xml:space="preserve">showed a slight </w:t>
      </w:r>
      <w:r w:rsidR="008F7BEA">
        <w:t>increasing tendency</w:t>
      </w:r>
      <w:r>
        <w:t xml:space="preserve">. On the other hand, </w:t>
      </w:r>
      <w:r w:rsidR="00D800B8">
        <w:t xml:space="preserve">they </w:t>
      </w:r>
      <w:r w:rsidR="008649D2">
        <w:t xml:space="preserve">presented </w:t>
      </w:r>
      <w:r w:rsidR="008F7BEA">
        <w:t>lower ff values</w:t>
      </w:r>
      <w:r w:rsidR="00D800B8">
        <w:t xml:space="preserve"> than medium and small-sized trees </w:t>
      </w:r>
      <w:r w:rsidR="00E135EC">
        <w:t>within groups of</w:t>
      </w:r>
      <w:r w:rsidR="00D800B8">
        <w:t xml:space="preserve"> age</w:t>
      </w:r>
      <w:r>
        <w:t xml:space="preserve"> </w:t>
      </w:r>
      <w:r w:rsidRPr="00CE6695">
        <w:t>(Table 2)</w:t>
      </w:r>
      <w:r w:rsidR="002E69FF" w:rsidRPr="00CE6695">
        <w:t>.</w:t>
      </w:r>
    </w:p>
    <w:p w14:paraId="74F6A038" w14:textId="77777777" w:rsidR="00BB235D" w:rsidRPr="004070A1" w:rsidRDefault="00BB235D" w:rsidP="00E135EC"/>
    <w:p w14:paraId="346D83F3" w14:textId="77777777" w:rsidR="00BB235D" w:rsidRPr="000159E8" w:rsidRDefault="00BB235D" w:rsidP="00BB235D">
      <w:pPr>
        <w:ind w:firstLine="0"/>
      </w:pPr>
      <w:r w:rsidRPr="00CE6695">
        <w:t>Table 2 – Mean</w:t>
      </w:r>
      <w:r>
        <w:t xml:space="preserve"> values of stem form factor (ff) within groups of trees based on DBH size: &lt;33</w:t>
      </w:r>
      <w:r w:rsidRPr="008974AB">
        <w:rPr>
          <w:vertAlign w:val="superscript"/>
        </w:rPr>
        <w:t>th</w:t>
      </w:r>
      <w:r>
        <w:t xml:space="preserve"> percentile, 33th to 66</w:t>
      </w:r>
      <w:r w:rsidRPr="008974AB">
        <w:rPr>
          <w:vertAlign w:val="superscript"/>
        </w:rPr>
        <w:t>th</w:t>
      </w:r>
      <w:r>
        <w:t xml:space="preserve"> percentile and &gt;66</w:t>
      </w:r>
      <w:r w:rsidRPr="008974AB">
        <w:rPr>
          <w:vertAlign w:val="superscript"/>
        </w:rPr>
        <w:t>th</w:t>
      </w:r>
      <w:r w:rsidR="00D800B8">
        <w:t xml:space="preserve"> percentile, per age and </w:t>
      </w:r>
      <w:r>
        <w:t xml:space="preserve">region (BA and </w:t>
      </w:r>
      <w:commentRangeStart w:id="37"/>
      <w:r>
        <w:t>SP</w:t>
      </w:r>
      <w:commentRangeEnd w:id="37"/>
      <w:r w:rsidR="003E38F3">
        <w:rPr>
          <w:rStyle w:val="CommentReference"/>
        </w:rPr>
        <w:commentReference w:id="37"/>
      </w:r>
      <w:r>
        <w:t>).</w:t>
      </w:r>
    </w:p>
    <w:tbl>
      <w:tblPr>
        <w:tblW w:w="6440" w:type="dxa"/>
        <w:jc w:val="center"/>
        <w:tblCellMar>
          <w:left w:w="70" w:type="dxa"/>
          <w:right w:w="70" w:type="dxa"/>
        </w:tblCellMar>
        <w:tblLook w:val="04A0" w:firstRow="1" w:lastRow="0" w:firstColumn="1" w:lastColumn="0" w:noHBand="0" w:noVBand="1"/>
      </w:tblPr>
      <w:tblGrid>
        <w:gridCol w:w="676"/>
        <w:gridCol w:w="196"/>
        <w:gridCol w:w="647"/>
        <w:gridCol w:w="1028"/>
        <w:gridCol w:w="647"/>
        <w:gridCol w:w="530"/>
        <w:gridCol w:w="196"/>
        <w:gridCol w:w="647"/>
        <w:gridCol w:w="1028"/>
        <w:gridCol w:w="647"/>
        <w:gridCol w:w="530"/>
      </w:tblGrid>
      <w:tr w:rsidR="00E43A09" w:rsidRPr="00E43A09" w14:paraId="08F08B8B" w14:textId="77777777" w:rsidTr="00E43A09">
        <w:trPr>
          <w:trHeight w:val="255"/>
          <w:jc w:val="center"/>
        </w:trPr>
        <w:tc>
          <w:tcPr>
            <w:tcW w:w="6440" w:type="dxa"/>
            <w:gridSpan w:val="11"/>
            <w:tcBorders>
              <w:top w:val="single" w:sz="4" w:space="0" w:color="auto"/>
              <w:left w:val="nil"/>
              <w:bottom w:val="single" w:sz="4" w:space="0" w:color="auto"/>
              <w:right w:val="nil"/>
            </w:tcBorders>
            <w:shd w:val="clear" w:color="auto" w:fill="auto"/>
            <w:noWrap/>
            <w:vAlign w:val="bottom"/>
            <w:hideMark/>
          </w:tcPr>
          <w:p w14:paraId="686BC1A3" w14:textId="77777777" w:rsidR="00E43A09" w:rsidRPr="00E43A09" w:rsidRDefault="00E43A09" w:rsidP="00E43A09">
            <w:pPr>
              <w:spacing w:line="240" w:lineRule="auto"/>
              <w:ind w:firstLine="0"/>
              <w:jc w:val="center"/>
              <w:rPr>
                <w:rFonts w:eastAsia="Times New Roman" w:cs="Arial"/>
                <w:color w:val="000000"/>
                <w:szCs w:val="20"/>
                <w:lang w:eastAsia="pt-BR"/>
              </w:rPr>
            </w:pPr>
            <w:r w:rsidRPr="00E43A09">
              <w:rPr>
                <w:rFonts w:eastAsia="Times New Roman" w:cs="Arial"/>
                <w:color w:val="000000"/>
                <w:szCs w:val="20"/>
                <w:lang w:eastAsia="pt-BR"/>
              </w:rPr>
              <w:t>Mean values of ff per group of trees based on DBH size</w:t>
            </w:r>
          </w:p>
        </w:tc>
      </w:tr>
      <w:tr w:rsidR="00E43A09" w:rsidRPr="00E43A09" w14:paraId="5F95BF03" w14:textId="77777777" w:rsidTr="00E43A09">
        <w:trPr>
          <w:trHeight w:val="255"/>
          <w:jc w:val="center"/>
        </w:trPr>
        <w:tc>
          <w:tcPr>
            <w:tcW w:w="676" w:type="dxa"/>
            <w:vMerge w:val="restart"/>
            <w:tcBorders>
              <w:top w:val="nil"/>
              <w:left w:val="nil"/>
              <w:bottom w:val="single" w:sz="4" w:space="0" w:color="000000"/>
              <w:right w:val="nil"/>
            </w:tcBorders>
            <w:shd w:val="clear" w:color="auto" w:fill="auto"/>
            <w:vAlign w:val="center"/>
            <w:hideMark/>
          </w:tcPr>
          <w:p w14:paraId="0F261A9B"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Age</w:t>
            </w:r>
            <w:r w:rsidRPr="00E43A09">
              <w:rPr>
                <w:rFonts w:eastAsia="Times New Roman" w:cs="Arial"/>
                <w:color w:val="000000"/>
                <w:szCs w:val="20"/>
                <w:lang w:val="pt-BR" w:eastAsia="pt-BR"/>
              </w:rPr>
              <w:br/>
              <w:t>(year)</w:t>
            </w:r>
          </w:p>
        </w:tc>
        <w:tc>
          <w:tcPr>
            <w:tcW w:w="101" w:type="dxa"/>
            <w:tcBorders>
              <w:top w:val="nil"/>
              <w:left w:val="nil"/>
              <w:bottom w:val="single" w:sz="4" w:space="0" w:color="auto"/>
              <w:right w:val="nil"/>
            </w:tcBorders>
            <w:shd w:val="clear" w:color="auto" w:fill="auto"/>
            <w:noWrap/>
            <w:vAlign w:val="center"/>
            <w:hideMark/>
          </w:tcPr>
          <w:p w14:paraId="43D76E3F"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 </w:t>
            </w:r>
          </w:p>
        </w:tc>
        <w:tc>
          <w:tcPr>
            <w:tcW w:w="2781" w:type="dxa"/>
            <w:gridSpan w:val="4"/>
            <w:tcBorders>
              <w:top w:val="single" w:sz="4" w:space="0" w:color="auto"/>
              <w:left w:val="nil"/>
              <w:bottom w:val="single" w:sz="4" w:space="0" w:color="auto"/>
              <w:right w:val="nil"/>
            </w:tcBorders>
            <w:shd w:val="clear" w:color="auto" w:fill="auto"/>
            <w:noWrap/>
            <w:vAlign w:val="center"/>
            <w:hideMark/>
          </w:tcPr>
          <w:p w14:paraId="3AAD3ABB"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BA</w:t>
            </w:r>
          </w:p>
        </w:tc>
        <w:tc>
          <w:tcPr>
            <w:tcW w:w="101" w:type="dxa"/>
            <w:tcBorders>
              <w:top w:val="nil"/>
              <w:left w:val="nil"/>
              <w:bottom w:val="single" w:sz="4" w:space="0" w:color="auto"/>
              <w:right w:val="nil"/>
            </w:tcBorders>
            <w:shd w:val="clear" w:color="auto" w:fill="auto"/>
            <w:noWrap/>
            <w:vAlign w:val="center"/>
            <w:hideMark/>
          </w:tcPr>
          <w:p w14:paraId="22B2FB97"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 </w:t>
            </w:r>
          </w:p>
        </w:tc>
        <w:tc>
          <w:tcPr>
            <w:tcW w:w="2781" w:type="dxa"/>
            <w:gridSpan w:val="4"/>
            <w:tcBorders>
              <w:top w:val="single" w:sz="4" w:space="0" w:color="auto"/>
              <w:left w:val="nil"/>
              <w:bottom w:val="single" w:sz="4" w:space="0" w:color="auto"/>
              <w:right w:val="nil"/>
            </w:tcBorders>
            <w:shd w:val="clear" w:color="auto" w:fill="auto"/>
            <w:noWrap/>
            <w:vAlign w:val="center"/>
            <w:hideMark/>
          </w:tcPr>
          <w:p w14:paraId="476A99A9"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SP</w:t>
            </w:r>
          </w:p>
        </w:tc>
      </w:tr>
      <w:tr w:rsidR="00E43A09" w:rsidRPr="00E43A09" w14:paraId="6A2AC0C1" w14:textId="77777777" w:rsidTr="00E43A09">
        <w:trPr>
          <w:trHeight w:val="255"/>
          <w:jc w:val="center"/>
        </w:trPr>
        <w:tc>
          <w:tcPr>
            <w:tcW w:w="676" w:type="dxa"/>
            <w:vMerge/>
            <w:tcBorders>
              <w:top w:val="nil"/>
              <w:left w:val="nil"/>
              <w:bottom w:val="single" w:sz="4" w:space="0" w:color="000000"/>
              <w:right w:val="nil"/>
            </w:tcBorders>
            <w:vAlign w:val="center"/>
            <w:hideMark/>
          </w:tcPr>
          <w:p w14:paraId="0ECDAF08" w14:textId="77777777" w:rsidR="00E43A09" w:rsidRPr="00E43A09" w:rsidRDefault="00E43A09" w:rsidP="00E43A09">
            <w:pPr>
              <w:spacing w:line="240" w:lineRule="auto"/>
              <w:ind w:firstLine="0"/>
              <w:jc w:val="left"/>
              <w:rPr>
                <w:rFonts w:eastAsia="Times New Roman" w:cs="Arial"/>
                <w:color w:val="000000"/>
                <w:szCs w:val="20"/>
                <w:lang w:val="pt-BR" w:eastAsia="pt-BR"/>
              </w:rPr>
            </w:pPr>
          </w:p>
        </w:tc>
        <w:tc>
          <w:tcPr>
            <w:tcW w:w="101" w:type="dxa"/>
            <w:tcBorders>
              <w:top w:val="nil"/>
              <w:left w:val="nil"/>
              <w:bottom w:val="single" w:sz="4" w:space="0" w:color="auto"/>
              <w:right w:val="nil"/>
            </w:tcBorders>
            <w:shd w:val="clear" w:color="auto" w:fill="auto"/>
            <w:noWrap/>
            <w:vAlign w:val="center"/>
            <w:hideMark/>
          </w:tcPr>
          <w:p w14:paraId="03C090B0"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 </w:t>
            </w:r>
          </w:p>
        </w:tc>
        <w:tc>
          <w:tcPr>
            <w:tcW w:w="630" w:type="dxa"/>
            <w:tcBorders>
              <w:top w:val="nil"/>
              <w:left w:val="nil"/>
              <w:bottom w:val="single" w:sz="4" w:space="0" w:color="auto"/>
              <w:right w:val="nil"/>
            </w:tcBorders>
            <w:shd w:val="clear" w:color="auto" w:fill="auto"/>
            <w:noWrap/>
            <w:vAlign w:val="center"/>
            <w:hideMark/>
          </w:tcPr>
          <w:p w14:paraId="0D7B6E0E"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&lt;33th</w:t>
            </w:r>
          </w:p>
        </w:tc>
        <w:tc>
          <w:tcPr>
            <w:tcW w:w="1028" w:type="dxa"/>
            <w:tcBorders>
              <w:top w:val="nil"/>
              <w:left w:val="nil"/>
              <w:bottom w:val="single" w:sz="4" w:space="0" w:color="auto"/>
              <w:right w:val="nil"/>
            </w:tcBorders>
            <w:shd w:val="clear" w:color="auto" w:fill="auto"/>
            <w:noWrap/>
            <w:vAlign w:val="center"/>
            <w:hideMark/>
          </w:tcPr>
          <w:p w14:paraId="5339D8D1"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33th-66th</w:t>
            </w:r>
          </w:p>
        </w:tc>
        <w:tc>
          <w:tcPr>
            <w:tcW w:w="630" w:type="dxa"/>
            <w:tcBorders>
              <w:top w:val="nil"/>
              <w:left w:val="nil"/>
              <w:bottom w:val="single" w:sz="4" w:space="0" w:color="auto"/>
              <w:right w:val="nil"/>
            </w:tcBorders>
            <w:shd w:val="clear" w:color="auto" w:fill="auto"/>
            <w:noWrap/>
            <w:vAlign w:val="center"/>
            <w:hideMark/>
          </w:tcPr>
          <w:p w14:paraId="6D3F9992"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&gt;66th</w:t>
            </w:r>
          </w:p>
        </w:tc>
        <w:tc>
          <w:tcPr>
            <w:tcW w:w="493" w:type="dxa"/>
            <w:tcBorders>
              <w:top w:val="nil"/>
              <w:left w:val="nil"/>
              <w:bottom w:val="single" w:sz="4" w:space="0" w:color="auto"/>
              <w:right w:val="nil"/>
            </w:tcBorders>
            <w:shd w:val="clear" w:color="auto" w:fill="auto"/>
            <w:noWrap/>
            <w:vAlign w:val="center"/>
            <w:hideMark/>
          </w:tcPr>
          <w:p w14:paraId="3BF37977"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all</w:t>
            </w:r>
          </w:p>
        </w:tc>
        <w:tc>
          <w:tcPr>
            <w:tcW w:w="101" w:type="dxa"/>
            <w:tcBorders>
              <w:top w:val="nil"/>
              <w:left w:val="nil"/>
              <w:bottom w:val="single" w:sz="4" w:space="0" w:color="auto"/>
              <w:right w:val="nil"/>
            </w:tcBorders>
            <w:shd w:val="clear" w:color="auto" w:fill="auto"/>
            <w:noWrap/>
            <w:vAlign w:val="center"/>
            <w:hideMark/>
          </w:tcPr>
          <w:p w14:paraId="068794CA"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 </w:t>
            </w:r>
          </w:p>
        </w:tc>
        <w:tc>
          <w:tcPr>
            <w:tcW w:w="630" w:type="dxa"/>
            <w:tcBorders>
              <w:top w:val="nil"/>
              <w:left w:val="nil"/>
              <w:bottom w:val="single" w:sz="4" w:space="0" w:color="auto"/>
              <w:right w:val="nil"/>
            </w:tcBorders>
            <w:shd w:val="clear" w:color="auto" w:fill="auto"/>
            <w:noWrap/>
            <w:vAlign w:val="center"/>
            <w:hideMark/>
          </w:tcPr>
          <w:p w14:paraId="1A63B299"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&lt;33th</w:t>
            </w:r>
          </w:p>
        </w:tc>
        <w:tc>
          <w:tcPr>
            <w:tcW w:w="1028" w:type="dxa"/>
            <w:tcBorders>
              <w:top w:val="nil"/>
              <w:left w:val="nil"/>
              <w:bottom w:val="single" w:sz="4" w:space="0" w:color="auto"/>
              <w:right w:val="nil"/>
            </w:tcBorders>
            <w:shd w:val="clear" w:color="auto" w:fill="auto"/>
            <w:noWrap/>
            <w:vAlign w:val="center"/>
            <w:hideMark/>
          </w:tcPr>
          <w:p w14:paraId="7DC7474F"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33th-66th</w:t>
            </w:r>
          </w:p>
        </w:tc>
        <w:tc>
          <w:tcPr>
            <w:tcW w:w="630" w:type="dxa"/>
            <w:tcBorders>
              <w:top w:val="nil"/>
              <w:left w:val="nil"/>
              <w:bottom w:val="single" w:sz="4" w:space="0" w:color="auto"/>
              <w:right w:val="nil"/>
            </w:tcBorders>
            <w:shd w:val="clear" w:color="auto" w:fill="auto"/>
            <w:noWrap/>
            <w:vAlign w:val="center"/>
            <w:hideMark/>
          </w:tcPr>
          <w:p w14:paraId="61079696"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&gt;66th</w:t>
            </w:r>
          </w:p>
        </w:tc>
        <w:tc>
          <w:tcPr>
            <w:tcW w:w="493" w:type="dxa"/>
            <w:tcBorders>
              <w:top w:val="nil"/>
              <w:left w:val="nil"/>
              <w:bottom w:val="single" w:sz="4" w:space="0" w:color="auto"/>
              <w:right w:val="nil"/>
            </w:tcBorders>
            <w:shd w:val="clear" w:color="auto" w:fill="auto"/>
            <w:noWrap/>
            <w:vAlign w:val="center"/>
            <w:hideMark/>
          </w:tcPr>
          <w:p w14:paraId="7B28E01D"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all</w:t>
            </w:r>
          </w:p>
        </w:tc>
      </w:tr>
      <w:tr w:rsidR="00E43A09" w:rsidRPr="00E43A09" w14:paraId="3F57A4B9" w14:textId="77777777" w:rsidTr="00E43A09">
        <w:trPr>
          <w:trHeight w:val="300"/>
          <w:jc w:val="center"/>
        </w:trPr>
        <w:tc>
          <w:tcPr>
            <w:tcW w:w="676" w:type="dxa"/>
            <w:tcBorders>
              <w:top w:val="nil"/>
              <w:left w:val="nil"/>
              <w:bottom w:val="nil"/>
              <w:right w:val="nil"/>
            </w:tcBorders>
            <w:shd w:val="clear" w:color="auto" w:fill="auto"/>
            <w:noWrap/>
            <w:vAlign w:val="center"/>
            <w:hideMark/>
          </w:tcPr>
          <w:p w14:paraId="05318EA6"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3</w:t>
            </w:r>
          </w:p>
        </w:tc>
        <w:tc>
          <w:tcPr>
            <w:tcW w:w="101" w:type="dxa"/>
            <w:tcBorders>
              <w:top w:val="nil"/>
              <w:left w:val="nil"/>
              <w:bottom w:val="nil"/>
              <w:right w:val="nil"/>
            </w:tcBorders>
            <w:shd w:val="clear" w:color="auto" w:fill="auto"/>
            <w:noWrap/>
            <w:vAlign w:val="center"/>
            <w:hideMark/>
          </w:tcPr>
          <w:p w14:paraId="593A244F"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 </w:t>
            </w:r>
          </w:p>
        </w:tc>
        <w:tc>
          <w:tcPr>
            <w:tcW w:w="630" w:type="dxa"/>
            <w:tcBorders>
              <w:top w:val="nil"/>
              <w:left w:val="nil"/>
              <w:bottom w:val="nil"/>
              <w:right w:val="nil"/>
            </w:tcBorders>
            <w:shd w:val="clear" w:color="auto" w:fill="auto"/>
            <w:noWrap/>
            <w:vAlign w:val="center"/>
            <w:hideMark/>
          </w:tcPr>
          <w:p w14:paraId="268FD8C5"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0.47</w:t>
            </w:r>
          </w:p>
        </w:tc>
        <w:tc>
          <w:tcPr>
            <w:tcW w:w="1028" w:type="dxa"/>
            <w:tcBorders>
              <w:top w:val="nil"/>
              <w:left w:val="nil"/>
              <w:bottom w:val="nil"/>
              <w:right w:val="nil"/>
            </w:tcBorders>
            <w:shd w:val="clear" w:color="auto" w:fill="auto"/>
            <w:noWrap/>
            <w:vAlign w:val="center"/>
            <w:hideMark/>
          </w:tcPr>
          <w:p w14:paraId="777BD0E2"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0.45</w:t>
            </w:r>
          </w:p>
        </w:tc>
        <w:tc>
          <w:tcPr>
            <w:tcW w:w="630" w:type="dxa"/>
            <w:tcBorders>
              <w:top w:val="nil"/>
              <w:left w:val="nil"/>
              <w:bottom w:val="nil"/>
              <w:right w:val="nil"/>
            </w:tcBorders>
            <w:shd w:val="clear" w:color="auto" w:fill="auto"/>
            <w:noWrap/>
            <w:vAlign w:val="center"/>
            <w:hideMark/>
          </w:tcPr>
          <w:p w14:paraId="64096DB4"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0.42</w:t>
            </w:r>
          </w:p>
        </w:tc>
        <w:tc>
          <w:tcPr>
            <w:tcW w:w="493" w:type="dxa"/>
            <w:tcBorders>
              <w:top w:val="nil"/>
              <w:left w:val="nil"/>
              <w:bottom w:val="nil"/>
              <w:right w:val="nil"/>
            </w:tcBorders>
            <w:shd w:val="clear" w:color="auto" w:fill="auto"/>
            <w:noWrap/>
            <w:vAlign w:val="center"/>
            <w:hideMark/>
          </w:tcPr>
          <w:p w14:paraId="58C2791E"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0.45</w:t>
            </w:r>
          </w:p>
        </w:tc>
        <w:tc>
          <w:tcPr>
            <w:tcW w:w="101" w:type="dxa"/>
            <w:tcBorders>
              <w:top w:val="nil"/>
              <w:left w:val="nil"/>
              <w:bottom w:val="nil"/>
              <w:right w:val="nil"/>
            </w:tcBorders>
            <w:shd w:val="clear" w:color="auto" w:fill="auto"/>
            <w:noWrap/>
            <w:vAlign w:val="center"/>
            <w:hideMark/>
          </w:tcPr>
          <w:p w14:paraId="37AD4EDD"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 </w:t>
            </w:r>
          </w:p>
        </w:tc>
        <w:tc>
          <w:tcPr>
            <w:tcW w:w="630" w:type="dxa"/>
            <w:tcBorders>
              <w:top w:val="nil"/>
              <w:left w:val="nil"/>
              <w:bottom w:val="nil"/>
              <w:right w:val="nil"/>
            </w:tcBorders>
            <w:shd w:val="clear" w:color="auto" w:fill="auto"/>
            <w:noWrap/>
            <w:vAlign w:val="center"/>
            <w:hideMark/>
          </w:tcPr>
          <w:p w14:paraId="0EB73B65"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0.44</w:t>
            </w:r>
          </w:p>
        </w:tc>
        <w:tc>
          <w:tcPr>
            <w:tcW w:w="1028" w:type="dxa"/>
            <w:tcBorders>
              <w:top w:val="nil"/>
              <w:left w:val="nil"/>
              <w:bottom w:val="nil"/>
              <w:right w:val="nil"/>
            </w:tcBorders>
            <w:shd w:val="clear" w:color="auto" w:fill="auto"/>
            <w:noWrap/>
            <w:vAlign w:val="center"/>
            <w:hideMark/>
          </w:tcPr>
          <w:p w14:paraId="266E53A1"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c>
          <w:tcPr>
            <w:tcW w:w="630" w:type="dxa"/>
            <w:tcBorders>
              <w:top w:val="nil"/>
              <w:left w:val="nil"/>
              <w:bottom w:val="nil"/>
              <w:right w:val="nil"/>
            </w:tcBorders>
            <w:shd w:val="clear" w:color="auto" w:fill="auto"/>
            <w:noWrap/>
            <w:vAlign w:val="center"/>
            <w:hideMark/>
          </w:tcPr>
          <w:p w14:paraId="718B1B55"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0.41</w:t>
            </w:r>
          </w:p>
        </w:tc>
        <w:tc>
          <w:tcPr>
            <w:tcW w:w="493" w:type="dxa"/>
            <w:tcBorders>
              <w:top w:val="nil"/>
              <w:left w:val="nil"/>
              <w:bottom w:val="nil"/>
              <w:right w:val="nil"/>
            </w:tcBorders>
            <w:shd w:val="clear" w:color="auto" w:fill="auto"/>
            <w:noWrap/>
            <w:vAlign w:val="center"/>
            <w:hideMark/>
          </w:tcPr>
          <w:p w14:paraId="00A46F8A"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r>
      <w:tr w:rsidR="00E43A09" w:rsidRPr="00E43A09" w14:paraId="2BC5F6D4" w14:textId="77777777" w:rsidTr="00E43A09">
        <w:trPr>
          <w:trHeight w:val="300"/>
          <w:jc w:val="center"/>
        </w:trPr>
        <w:tc>
          <w:tcPr>
            <w:tcW w:w="676" w:type="dxa"/>
            <w:tcBorders>
              <w:top w:val="nil"/>
              <w:left w:val="nil"/>
              <w:bottom w:val="nil"/>
              <w:right w:val="nil"/>
            </w:tcBorders>
            <w:shd w:val="clear" w:color="auto" w:fill="auto"/>
            <w:noWrap/>
            <w:vAlign w:val="center"/>
            <w:hideMark/>
          </w:tcPr>
          <w:p w14:paraId="205731C4"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4</w:t>
            </w:r>
          </w:p>
        </w:tc>
        <w:tc>
          <w:tcPr>
            <w:tcW w:w="101" w:type="dxa"/>
            <w:tcBorders>
              <w:top w:val="nil"/>
              <w:left w:val="nil"/>
              <w:bottom w:val="nil"/>
              <w:right w:val="nil"/>
            </w:tcBorders>
            <w:shd w:val="clear" w:color="auto" w:fill="auto"/>
            <w:noWrap/>
            <w:vAlign w:val="center"/>
            <w:hideMark/>
          </w:tcPr>
          <w:p w14:paraId="4C1CE200" w14:textId="77777777" w:rsidR="00E43A09" w:rsidRPr="00E43A09" w:rsidRDefault="00E43A09" w:rsidP="00E43A09">
            <w:pPr>
              <w:spacing w:line="240" w:lineRule="auto"/>
              <w:ind w:firstLine="0"/>
              <w:jc w:val="center"/>
              <w:rPr>
                <w:rFonts w:eastAsia="Times New Roman" w:cs="Arial"/>
                <w:color w:val="000000"/>
                <w:szCs w:val="20"/>
                <w:lang w:val="pt-BR" w:eastAsia="pt-BR"/>
              </w:rPr>
            </w:pPr>
          </w:p>
        </w:tc>
        <w:tc>
          <w:tcPr>
            <w:tcW w:w="630" w:type="dxa"/>
            <w:tcBorders>
              <w:top w:val="nil"/>
              <w:left w:val="nil"/>
              <w:bottom w:val="nil"/>
              <w:right w:val="nil"/>
            </w:tcBorders>
            <w:shd w:val="clear" w:color="auto" w:fill="auto"/>
            <w:noWrap/>
            <w:vAlign w:val="center"/>
            <w:hideMark/>
          </w:tcPr>
          <w:p w14:paraId="0B1703E1"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0.47</w:t>
            </w:r>
          </w:p>
        </w:tc>
        <w:tc>
          <w:tcPr>
            <w:tcW w:w="1028" w:type="dxa"/>
            <w:tcBorders>
              <w:top w:val="nil"/>
              <w:left w:val="nil"/>
              <w:bottom w:val="nil"/>
              <w:right w:val="nil"/>
            </w:tcBorders>
            <w:shd w:val="clear" w:color="auto" w:fill="auto"/>
            <w:noWrap/>
            <w:vAlign w:val="center"/>
            <w:hideMark/>
          </w:tcPr>
          <w:p w14:paraId="0CFC751B"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0.46</w:t>
            </w:r>
          </w:p>
        </w:tc>
        <w:tc>
          <w:tcPr>
            <w:tcW w:w="630" w:type="dxa"/>
            <w:tcBorders>
              <w:top w:val="nil"/>
              <w:left w:val="nil"/>
              <w:bottom w:val="nil"/>
              <w:right w:val="nil"/>
            </w:tcBorders>
            <w:shd w:val="clear" w:color="auto" w:fill="auto"/>
            <w:noWrap/>
            <w:vAlign w:val="center"/>
            <w:hideMark/>
          </w:tcPr>
          <w:p w14:paraId="4C254049"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c>
          <w:tcPr>
            <w:tcW w:w="493" w:type="dxa"/>
            <w:tcBorders>
              <w:top w:val="nil"/>
              <w:left w:val="nil"/>
              <w:bottom w:val="nil"/>
              <w:right w:val="nil"/>
            </w:tcBorders>
            <w:shd w:val="clear" w:color="auto" w:fill="auto"/>
            <w:noWrap/>
            <w:vAlign w:val="center"/>
            <w:hideMark/>
          </w:tcPr>
          <w:p w14:paraId="4C200231"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0.45</w:t>
            </w:r>
          </w:p>
        </w:tc>
        <w:tc>
          <w:tcPr>
            <w:tcW w:w="101" w:type="dxa"/>
            <w:tcBorders>
              <w:top w:val="nil"/>
              <w:left w:val="nil"/>
              <w:bottom w:val="nil"/>
              <w:right w:val="nil"/>
            </w:tcBorders>
            <w:shd w:val="clear" w:color="auto" w:fill="auto"/>
            <w:noWrap/>
            <w:vAlign w:val="center"/>
            <w:hideMark/>
          </w:tcPr>
          <w:p w14:paraId="0300EB32" w14:textId="77777777" w:rsidR="00E43A09" w:rsidRPr="00E43A09" w:rsidRDefault="00E43A09" w:rsidP="00E43A09">
            <w:pPr>
              <w:spacing w:line="240" w:lineRule="auto"/>
              <w:ind w:firstLine="0"/>
              <w:jc w:val="center"/>
              <w:rPr>
                <w:rFonts w:eastAsia="Times New Roman" w:cs="Arial"/>
                <w:color w:val="000000"/>
                <w:szCs w:val="20"/>
                <w:lang w:val="pt-BR" w:eastAsia="pt-BR"/>
              </w:rPr>
            </w:pPr>
          </w:p>
        </w:tc>
        <w:tc>
          <w:tcPr>
            <w:tcW w:w="630" w:type="dxa"/>
            <w:tcBorders>
              <w:top w:val="nil"/>
              <w:left w:val="nil"/>
              <w:bottom w:val="nil"/>
              <w:right w:val="nil"/>
            </w:tcBorders>
            <w:shd w:val="clear" w:color="auto" w:fill="auto"/>
            <w:noWrap/>
            <w:vAlign w:val="center"/>
            <w:hideMark/>
          </w:tcPr>
          <w:p w14:paraId="554B8506"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c>
          <w:tcPr>
            <w:tcW w:w="1028" w:type="dxa"/>
            <w:tcBorders>
              <w:top w:val="nil"/>
              <w:left w:val="nil"/>
              <w:bottom w:val="nil"/>
              <w:right w:val="nil"/>
            </w:tcBorders>
            <w:shd w:val="clear" w:color="auto" w:fill="auto"/>
            <w:noWrap/>
            <w:vAlign w:val="center"/>
            <w:hideMark/>
          </w:tcPr>
          <w:p w14:paraId="4D3B294C"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c>
          <w:tcPr>
            <w:tcW w:w="630" w:type="dxa"/>
            <w:tcBorders>
              <w:top w:val="nil"/>
              <w:left w:val="nil"/>
              <w:bottom w:val="nil"/>
              <w:right w:val="nil"/>
            </w:tcBorders>
            <w:shd w:val="clear" w:color="auto" w:fill="auto"/>
            <w:noWrap/>
            <w:vAlign w:val="center"/>
            <w:hideMark/>
          </w:tcPr>
          <w:p w14:paraId="71AC2B96"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0.41</w:t>
            </w:r>
          </w:p>
        </w:tc>
        <w:tc>
          <w:tcPr>
            <w:tcW w:w="493" w:type="dxa"/>
            <w:tcBorders>
              <w:top w:val="nil"/>
              <w:left w:val="nil"/>
              <w:bottom w:val="nil"/>
              <w:right w:val="nil"/>
            </w:tcBorders>
            <w:shd w:val="clear" w:color="auto" w:fill="auto"/>
            <w:noWrap/>
            <w:vAlign w:val="center"/>
            <w:hideMark/>
          </w:tcPr>
          <w:p w14:paraId="751117AB"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0.42</w:t>
            </w:r>
          </w:p>
        </w:tc>
      </w:tr>
      <w:tr w:rsidR="00E43A09" w:rsidRPr="00E43A09" w14:paraId="2346FD9B" w14:textId="77777777" w:rsidTr="00E43A09">
        <w:trPr>
          <w:trHeight w:val="300"/>
          <w:jc w:val="center"/>
        </w:trPr>
        <w:tc>
          <w:tcPr>
            <w:tcW w:w="676" w:type="dxa"/>
            <w:tcBorders>
              <w:top w:val="nil"/>
              <w:left w:val="nil"/>
              <w:bottom w:val="nil"/>
              <w:right w:val="nil"/>
            </w:tcBorders>
            <w:shd w:val="clear" w:color="auto" w:fill="auto"/>
            <w:noWrap/>
            <w:vAlign w:val="center"/>
            <w:hideMark/>
          </w:tcPr>
          <w:p w14:paraId="649AF8A8"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5</w:t>
            </w:r>
          </w:p>
        </w:tc>
        <w:tc>
          <w:tcPr>
            <w:tcW w:w="101" w:type="dxa"/>
            <w:tcBorders>
              <w:top w:val="nil"/>
              <w:left w:val="nil"/>
              <w:bottom w:val="nil"/>
              <w:right w:val="nil"/>
            </w:tcBorders>
            <w:shd w:val="clear" w:color="auto" w:fill="auto"/>
            <w:noWrap/>
            <w:vAlign w:val="center"/>
            <w:hideMark/>
          </w:tcPr>
          <w:p w14:paraId="28423679" w14:textId="77777777" w:rsidR="00E43A09" w:rsidRPr="00E43A09" w:rsidRDefault="00E43A09" w:rsidP="00E43A09">
            <w:pPr>
              <w:spacing w:line="240" w:lineRule="auto"/>
              <w:ind w:firstLine="0"/>
              <w:jc w:val="center"/>
              <w:rPr>
                <w:rFonts w:eastAsia="Times New Roman" w:cs="Arial"/>
                <w:color w:val="000000"/>
                <w:szCs w:val="20"/>
                <w:lang w:val="pt-BR" w:eastAsia="pt-BR"/>
              </w:rPr>
            </w:pPr>
          </w:p>
        </w:tc>
        <w:tc>
          <w:tcPr>
            <w:tcW w:w="630" w:type="dxa"/>
            <w:tcBorders>
              <w:top w:val="nil"/>
              <w:left w:val="nil"/>
              <w:bottom w:val="nil"/>
              <w:right w:val="nil"/>
            </w:tcBorders>
            <w:shd w:val="clear" w:color="auto" w:fill="auto"/>
            <w:noWrap/>
            <w:vAlign w:val="center"/>
            <w:hideMark/>
          </w:tcPr>
          <w:p w14:paraId="0F3099F3"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0.47</w:t>
            </w:r>
          </w:p>
        </w:tc>
        <w:tc>
          <w:tcPr>
            <w:tcW w:w="1028" w:type="dxa"/>
            <w:tcBorders>
              <w:top w:val="nil"/>
              <w:left w:val="nil"/>
              <w:bottom w:val="nil"/>
              <w:right w:val="nil"/>
            </w:tcBorders>
            <w:shd w:val="clear" w:color="auto" w:fill="auto"/>
            <w:noWrap/>
            <w:vAlign w:val="center"/>
            <w:hideMark/>
          </w:tcPr>
          <w:p w14:paraId="568EB886"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0.46</w:t>
            </w:r>
          </w:p>
        </w:tc>
        <w:tc>
          <w:tcPr>
            <w:tcW w:w="630" w:type="dxa"/>
            <w:tcBorders>
              <w:top w:val="nil"/>
              <w:left w:val="nil"/>
              <w:bottom w:val="nil"/>
              <w:right w:val="nil"/>
            </w:tcBorders>
            <w:shd w:val="clear" w:color="auto" w:fill="auto"/>
            <w:noWrap/>
            <w:vAlign w:val="center"/>
            <w:hideMark/>
          </w:tcPr>
          <w:p w14:paraId="3C49BDD4"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0.44</w:t>
            </w:r>
          </w:p>
        </w:tc>
        <w:tc>
          <w:tcPr>
            <w:tcW w:w="493" w:type="dxa"/>
            <w:tcBorders>
              <w:top w:val="nil"/>
              <w:left w:val="nil"/>
              <w:bottom w:val="nil"/>
              <w:right w:val="nil"/>
            </w:tcBorders>
            <w:shd w:val="clear" w:color="auto" w:fill="auto"/>
            <w:noWrap/>
            <w:vAlign w:val="center"/>
            <w:hideMark/>
          </w:tcPr>
          <w:p w14:paraId="74043CFD"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0.46</w:t>
            </w:r>
          </w:p>
        </w:tc>
        <w:tc>
          <w:tcPr>
            <w:tcW w:w="101" w:type="dxa"/>
            <w:tcBorders>
              <w:top w:val="nil"/>
              <w:left w:val="nil"/>
              <w:bottom w:val="nil"/>
              <w:right w:val="nil"/>
            </w:tcBorders>
            <w:shd w:val="clear" w:color="auto" w:fill="auto"/>
            <w:noWrap/>
            <w:vAlign w:val="center"/>
            <w:hideMark/>
          </w:tcPr>
          <w:p w14:paraId="61A4A0FB" w14:textId="77777777" w:rsidR="00E43A09" w:rsidRPr="00E43A09" w:rsidRDefault="00E43A09" w:rsidP="00E43A09">
            <w:pPr>
              <w:spacing w:line="240" w:lineRule="auto"/>
              <w:ind w:firstLine="0"/>
              <w:jc w:val="center"/>
              <w:rPr>
                <w:rFonts w:eastAsia="Times New Roman" w:cs="Arial"/>
                <w:color w:val="000000"/>
                <w:szCs w:val="20"/>
                <w:lang w:val="pt-BR" w:eastAsia="pt-BR"/>
              </w:rPr>
            </w:pPr>
          </w:p>
        </w:tc>
        <w:tc>
          <w:tcPr>
            <w:tcW w:w="630" w:type="dxa"/>
            <w:tcBorders>
              <w:top w:val="nil"/>
              <w:left w:val="nil"/>
              <w:bottom w:val="nil"/>
              <w:right w:val="nil"/>
            </w:tcBorders>
            <w:shd w:val="clear" w:color="auto" w:fill="auto"/>
            <w:noWrap/>
            <w:vAlign w:val="center"/>
            <w:hideMark/>
          </w:tcPr>
          <w:p w14:paraId="03C0ACC1"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c>
          <w:tcPr>
            <w:tcW w:w="1028" w:type="dxa"/>
            <w:tcBorders>
              <w:top w:val="nil"/>
              <w:left w:val="nil"/>
              <w:bottom w:val="nil"/>
              <w:right w:val="nil"/>
            </w:tcBorders>
            <w:shd w:val="clear" w:color="auto" w:fill="auto"/>
            <w:noWrap/>
            <w:vAlign w:val="center"/>
            <w:hideMark/>
          </w:tcPr>
          <w:p w14:paraId="11B02D5A"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c>
          <w:tcPr>
            <w:tcW w:w="630" w:type="dxa"/>
            <w:tcBorders>
              <w:top w:val="nil"/>
              <w:left w:val="nil"/>
              <w:bottom w:val="nil"/>
              <w:right w:val="nil"/>
            </w:tcBorders>
            <w:shd w:val="clear" w:color="auto" w:fill="auto"/>
            <w:noWrap/>
            <w:vAlign w:val="center"/>
            <w:hideMark/>
          </w:tcPr>
          <w:p w14:paraId="2EC882E1"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0.42</w:t>
            </w:r>
          </w:p>
        </w:tc>
        <w:tc>
          <w:tcPr>
            <w:tcW w:w="493" w:type="dxa"/>
            <w:tcBorders>
              <w:top w:val="nil"/>
              <w:left w:val="nil"/>
              <w:bottom w:val="nil"/>
              <w:right w:val="nil"/>
            </w:tcBorders>
            <w:shd w:val="clear" w:color="auto" w:fill="auto"/>
            <w:noWrap/>
            <w:vAlign w:val="center"/>
            <w:hideMark/>
          </w:tcPr>
          <w:p w14:paraId="5D51B985"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r>
      <w:tr w:rsidR="00E43A09" w:rsidRPr="00E43A09" w14:paraId="564D7BD0" w14:textId="77777777" w:rsidTr="00E43A09">
        <w:trPr>
          <w:trHeight w:val="300"/>
          <w:jc w:val="center"/>
        </w:trPr>
        <w:tc>
          <w:tcPr>
            <w:tcW w:w="676" w:type="dxa"/>
            <w:tcBorders>
              <w:top w:val="nil"/>
              <w:left w:val="nil"/>
              <w:bottom w:val="nil"/>
              <w:right w:val="nil"/>
            </w:tcBorders>
            <w:shd w:val="clear" w:color="auto" w:fill="auto"/>
            <w:noWrap/>
            <w:vAlign w:val="center"/>
            <w:hideMark/>
          </w:tcPr>
          <w:p w14:paraId="757BF86D"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6</w:t>
            </w:r>
          </w:p>
        </w:tc>
        <w:tc>
          <w:tcPr>
            <w:tcW w:w="101" w:type="dxa"/>
            <w:tcBorders>
              <w:top w:val="nil"/>
              <w:left w:val="nil"/>
              <w:bottom w:val="nil"/>
              <w:right w:val="nil"/>
            </w:tcBorders>
            <w:shd w:val="clear" w:color="auto" w:fill="auto"/>
            <w:noWrap/>
            <w:vAlign w:val="center"/>
            <w:hideMark/>
          </w:tcPr>
          <w:p w14:paraId="2FF654A0" w14:textId="77777777" w:rsidR="00E43A09" w:rsidRPr="00E43A09" w:rsidRDefault="00E43A09" w:rsidP="00E43A09">
            <w:pPr>
              <w:spacing w:line="240" w:lineRule="auto"/>
              <w:ind w:firstLine="0"/>
              <w:jc w:val="center"/>
              <w:rPr>
                <w:rFonts w:eastAsia="Times New Roman" w:cs="Arial"/>
                <w:color w:val="000000"/>
                <w:szCs w:val="20"/>
                <w:lang w:val="pt-BR" w:eastAsia="pt-BR"/>
              </w:rPr>
            </w:pPr>
          </w:p>
        </w:tc>
        <w:tc>
          <w:tcPr>
            <w:tcW w:w="630" w:type="dxa"/>
            <w:tcBorders>
              <w:top w:val="nil"/>
              <w:left w:val="nil"/>
              <w:bottom w:val="nil"/>
              <w:right w:val="nil"/>
            </w:tcBorders>
            <w:shd w:val="clear" w:color="auto" w:fill="auto"/>
            <w:noWrap/>
            <w:vAlign w:val="center"/>
            <w:hideMark/>
          </w:tcPr>
          <w:p w14:paraId="18194EAD"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0.46</w:t>
            </w:r>
          </w:p>
        </w:tc>
        <w:tc>
          <w:tcPr>
            <w:tcW w:w="1028" w:type="dxa"/>
            <w:tcBorders>
              <w:top w:val="nil"/>
              <w:left w:val="nil"/>
              <w:bottom w:val="nil"/>
              <w:right w:val="nil"/>
            </w:tcBorders>
            <w:shd w:val="clear" w:color="auto" w:fill="auto"/>
            <w:noWrap/>
            <w:vAlign w:val="center"/>
            <w:hideMark/>
          </w:tcPr>
          <w:p w14:paraId="1DEC0071"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0.46</w:t>
            </w:r>
          </w:p>
        </w:tc>
        <w:tc>
          <w:tcPr>
            <w:tcW w:w="630" w:type="dxa"/>
            <w:tcBorders>
              <w:top w:val="nil"/>
              <w:left w:val="nil"/>
              <w:bottom w:val="nil"/>
              <w:right w:val="nil"/>
            </w:tcBorders>
            <w:shd w:val="clear" w:color="auto" w:fill="auto"/>
            <w:noWrap/>
            <w:vAlign w:val="center"/>
            <w:hideMark/>
          </w:tcPr>
          <w:p w14:paraId="01D9AE5F"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0.44</w:t>
            </w:r>
          </w:p>
        </w:tc>
        <w:tc>
          <w:tcPr>
            <w:tcW w:w="493" w:type="dxa"/>
            <w:tcBorders>
              <w:top w:val="nil"/>
              <w:left w:val="nil"/>
              <w:bottom w:val="nil"/>
              <w:right w:val="nil"/>
            </w:tcBorders>
            <w:shd w:val="clear" w:color="auto" w:fill="auto"/>
            <w:noWrap/>
            <w:vAlign w:val="center"/>
            <w:hideMark/>
          </w:tcPr>
          <w:p w14:paraId="17031249"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0.45</w:t>
            </w:r>
          </w:p>
        </w:tc>
        <w:tc>
          <w:tcPr>
            <w:tcW w:w="101" w:type="dxa"/>
            <w:tcBorders>
              <w:top w:val="nil"/>
              <w:left w:val="nil"/>
              <w:bottom w:val="nil"/>
              <w:right w:val="nil"/>
            </w:tcBorders>
            <w:shd w:val="clear" w:color="auto" w:fill="auto"/>
            <w:noWrap/>
            <w:vAlign w:val="center"/>
            <w:hideMark/>
          </w:tcPr>
          <w:p w14:paraId="6BE12E98" w14:textId="77777777" w:rsidR="00E43A09" w:rsidRPr="00E43A09" w:rsidRDefault="00E43A09" w:rsidP="00E43A09">
            <w:pPr>
              <w:spacing w:line="240" w:lineRule="auto"/>
              <w:ind w:firstLine="0"/>
              <w:jc w:val="center"/>
              <w:rPr>
                <w:rFonts w:eastAsia="Times New Roman" w:cs="Arial"/>
                <w:color w:val="000000"/>
                <w:szCs w:val="20"/>
                <w:lang w:val="pt-BR" w:eastAsia="pt-BR"/>
              </w:rPr>
            </w:pPr>
          </w:p>
        </w:tc>
        <w:tc>
          <w:tcPr>
            <w:tcW w:w="630" w:type="dxa"/>
            <w:tcBorders>
              <w:top w:val="nil"/>
              <w:left w:val="nil"/>
              <w:bottom w:val="nil"/>
              <w:right w:val="nil"/>
            </w:tcBorders>
            <w:shd w:val="clear" w:color="auto" w:fill="auto"/>
            <w:noWrap/>
            <w:vAlign w:val="center"/>
            <w:hideMark/>
          </w:tcPr>
          <w:p w14:paraId="38C57747"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0.44</w:t>
            </w:r>
          </w:p>
        </w:tc>
        <w:tc>
          <w:tcPr>
            <w:tcW w:w="1028" w:type="dxa"/>
            <w:tcBorders>
              <w:top w:val="nil"/>
              <w:left w:val="nil"/>
              <w:bottom w:val="nil"/>
              <w:right w:val="nil"/>
            </w:tcBorders>
            <w:shd w:val="clear" w:color="auto" w:fill="auto"/>
            <w:noWrap/>
            <w:vAlign w:val="center"/>
            <w:hideMark/>
          </w:tcPr>
          <w:p w14:paraId="0A7DB497"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0.44</w:t>
            </w:r>
          </w:p>
        </w:tc>
        <w:tc>
          <w:tcPr>
            <w:tcW w:w="630" w:type="dxa"/>
            <w:tcBorders>
              <w:top w:val="nil"/>
              <w:left w:val="nil"/>
              <w:bottom w:val="nil"/>
              <w:right w:val="nil"/>
            </w:tcBorders>
            <w:shd w:val="clear" w:color="auto" w:fill="auto"/>
            <w:noWrap/>
            <w:vAlign w:val="center"/>
            <w:hideMark/>
          </w:tcPr>
          <w:p w14:paraId="1385B783"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0.42</w:t>
            </w:r>
          </w:p>
        </w:tc>
        <w:tc>
          <w:tcPr>
            <w:tcW w:w="493" w:type="dxa"/>
            <w:tcBorders>
              <w:top w:val="nil"/>
              <w:left w:val="nil"/>
              <w:bottom w:val="nil"/>
              <w:right w:val="nil"/>
            </w:tcBorders>
            <w:shd w:val="clear" w:color="auto" w:fill="auto"/>
            <w:noWrap/>
            <w:vAlign w:val="center"/>
            <w:hideMark/>
          </w:tcPr>
          <w:p w14:paraId="0BDDC7FA"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r>
      <w:tr w:rsidR="00E43A09" w:rsidRPr="00E43A09" w14:paraId="3B082914" w14:textId="77777777" w:rsidTr="00E43A09">
        <w:trPr>
          <w:trHeight w:val="300"/>
          <w:jc w:val="center"/>
        </w:trPr>
        <w:tc>
          <w:tcPr>
            <w:tcW w:w="676" w:type="dxa"/>
            <w:tcBorders>
              <w:top w:val="nil"/>
              <w:left w:val="nil"/>
              <w:bottom w:val="single" w:sz="4" w:space="0" w:color="auto"/>
              <w:right w:val="nil"/>
            </w:tcBorders>
            <w:shd w:val="clear" w:color="auto" w:fill="auto"/>
            <w:noWrap/>
            <w:vAlign w:val="center"/>
            <w:hideMark/>
          </w:tcPr>
          <w:p w14:paraId="7593CB07"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7</w:t>
            </w:r>
          </w:p>
        </w:tc>
        <w:tc>
          <w:tcPr>
            <w:tcW w:w="101" w:type="dxa"/>
            <w:tcBorders>
              <w:top w:val="nil"/>
              <w:left w:val="nil"/>
              <w:bottom w:val="single" w:sz="4" w:space="0" w:color="auto"/>
              <w:right w:val="nil"/>
            </w:tcBorders>
            <w:shd w:val="clear" w:color="auto" w:fill="auto"/>
            <w:noWrap/>
            <w:vAlign w:val="center"/>
            <w:hideMark/>
          </w:tcPr>
          <w:p w14:paraId="41E0BE09"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 </w:t>
            </w:r>
          </w:p>
        </w:tc>
        <w:tc>
          <w:tcPr>
            <w:tcW w:w="630" w:type="dxa"/>
            <w:tcBorders>
              <w:top w:val="nil"/>
              <w:left w:val="nil"/>
              <w:bottom w:val="single" w:sz="4" w:space="0" w:color="auto"/>
              <w:right w:val="nil"/>
            </w:tcBorders>
            <w:shd w:val="clear" w:color="auto" w:fill="auto"/>
            <w:noWrap/>
            <w:vAlign w:val="center"/>
            <w:hideMark/>
          </w:tcPr>
          <w:p w14:paraId="65E727B9"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0.46</w:t>
            </w:r>
          </w:p>
        </w:tc>
        <w:tc>
          <w:tcPr>
            <w:tcW w:w="1028" w:type="dxa"/>
            <w:tcBorders>
              <w:top w:val="nil"/>
              <w:left w:val="nil"/>
              <w:bottom w:val="single" w:sz="4" w:space="0" w:color="auto"/>
              <w:right w:val="nil"/>
            </w:tcBorders>
            <w:shd w:val="clear" w:color="auto" w:fill="auto"/>
            <w:noWrap/>
            <w:vAlign w:val="center"/>
            <w:hideMark/>
          </w:tcPr>
          <w:p w14:paraId="6FEBD6D8"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0.45</w:t>
            </w:r>
          </w:p>
        </w:tc>
        <w:tc>
          <w:tcPr>
            <w:tcW w:w="630" w:type="dxa"/>
            <w:tcBorders>
              <w:top w:val="nil"/>
              <w:left w:val="nil"/>
              <w:bottom w:val="single" w:sz="4" w:space="0" w:color="auto"/>
              <w:right w:val="nil"/>
            </w:tcBorders>
            <w:shd w:val="clear" w:color="auto" w:fill="auto"/>
            <w:noWrap/>
            <w:vAlign w:val="center"/>
            <w:hideMark/>
          </w:tcPr>
          <w:p w14:paraId="459E1939"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0.44</w:t>
            </w:r>
          </w:p>
        </w:tc>
        <w:tc>
          <w:tcPr>
            <w:tcW w:w="493" w:type="dxa"/>
            <w:tcBorders>
              <w:top w:val="nil"/>
              <w:left w:val="nil"/>
              <w:bottom w:val="single" w:sz="4" w:space="0" w:color="auto"/>
              <w:right w:val="nil"/>
            </w:tcBorders>
            <w:shd w:val="clear" w:color="auto" w:fill="auto"/>
            <w:noWrap/>
            <w:vAlign w:val="center"/>
            <w:hideMark/>
          </w:tcPr>
          <w:p w14:paraId="5D3A8A2E"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0.45</w:t>
            </w:r>
          </w:p>
        </w:tc>
        <w:tc>
          <w:tcPr>
            <w:tcW w:w="101" w:type="dxa"/>
            <w:tcBorders>
              <w:top w:val="nil"/>
              <w:left w:val="nil"/>
              <w:bottom w:val="single" w:sz="4" w:space="0" w:color="auto"/>
              <w:right w:val="nil"/>
            </w:tcBorders>
            <w:shd w:val="clear" w:color="auto" w:fill="auto"/>
            <w:noWrap/>
            <w:vAlign w:val="center"/>
            <w:hideMark/>
          </w:tcPr>
          <w:p w14:paraId="29D3E4D3"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 </w:t>
            </w:r>
          </w:p>
        </w:tc>
        <w:tc>
          <w:tcPr>
            <w:tcW w:w="630" w:type="dxa"/>
            <w:tcBorders>
              <w:top w:val="nil"/>
              <w:left w:val="nil"/>
              <w:bottom w:val="single" w:sz="4" w:space="0" w:color="auto"/>
              <w:right w:val="nil"/>
            </w:tcBorders>
            <w:shd w:val="clear" w:color="auto" w:fill="auto"/>
            <w:noWrap/>
            <w:vAlign w:val="center"/>
            <w:hideMark/>
          </w:tcPr>
          <w:p w14:paraId="40FE2B86"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c>
          <w:tcPr>
            <w:tcW w:w="1028" w:type="dxa"/>
            <w:tcBorders>
              <w:top w:val="nil"/>
              <w:left w:val="nil"/>
              <w:bottom w:val="single" w:sz="4" w:space="0" w:color="auto"/>
              <w:right w:val="nil"/>
            </w:tcBorders>
            <w:shd w:val="clear" w:color="auto" w:fill="auto"/>
            <w:noWrap/>
            <w:vAlign w:val="center"/>
            <w:hideMark/>
          </w:tcPr>
          <w:p w14:paraId="71D88859"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c>
          <w:tcPr>
            <w:tcW w:w="630" w:type="dxa"/>
            <w:tcBorders>
              <w:top w:val="nil"/>
              <w:left w:val="nil"/>
              <w:bottom w:val="single" w:sz="4" w:space="0" w:color="auto"/>
              <w:right w:val="nil"/>
            </w:tcBorders>
            <w:shd w:val="clear" w:color="auto" w:fill="auto"/>
            <w:noWrap/>
            <w:vAlign w:val="center"/>
            <w:hideMark/>
          </w:tcPr>
          <w:p w14:paraId="1AF3A1EA"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c>
          <w:tcPr>
            <w:tcW w:w="493" w:type="dxa"/>
            <w:tcBorders>
              <w:top w:val="nil"/>
              <w:left w:val="nil"/>
              <w:bottom w:val="single" w:sz="4" w:space="0" w:color="auto"/>
              <w:right w:val="nil"/>
            </w:tcBorders>
            <w:shd w:val="clear" w:color="auto" w:fill="auto"/>
            <w:noWrap/>
            <w:vAlign w:val="center"/>
            <w:hideMark/>
          </w:tcPr>
          <w:p w14:paraId="0F9750EC" w14:textId="77777777" w:rsidR="00E43A09" w:rsidRPr="00E43A09" w:rsidRDefault="00E43A09" w:rsidP="00E43A09">
            <w:pPr>
              <w:spacing w:line="240" w:lineRule="auto"/>
              <w:ind w:firstLine="0"/>
              <w:jc w:val="center"/>
              <w:rPr>
                <w:rFonts w:eastAsia="Times New Roman" w:cs="Arial"/>
                <w:color w:val="000000"/>
                <w:szCs w:val="20"/>
                <w:lang w:val="pt-BR" w:eastAsia="pt-BR"/>
              </w:rPr>
            </w:pPr>
            <w:r w:rsidRPr="00E43A09">
              <w:rPr>
                <w:rFonts w:eastAsia="Times New Roman" w:cs="Arial"/>
                <w:color w:val="000000"/>
                <w:szCs w:val="20"/>
                <w:lang w:val="pt-BR" w:eastAsia="pt-BR"/>
              </w:rPr>
              <w:t>0.43</w:t>
            </w:r>
          </w:p>
        </w:tc>
      </w:tr>
    </w:tbl>
    <w:p w14:paraId="431CB8B6" w14:textId="77777777" w:rsidR="00E43A09" w:rsidRDefault="00E43A09" w:rsidP="00E135EC"/>
    <w:p w14:paraId="3FE6ECCB" w14:textId="77777777" w:rsidR="00E135EC" w:rsidRDefault="00E135EC" w:rsidP="00E135EC">
      <w:pPr>
        <w:rPr>
          <w:rFonts w:cs="Arial"/>
        </w:rPr>
      </w:pPr>
      <w:r>
        <w:lastRenderedPageBreak/>
        <w:t xml:space="preserve">When investigating the correlation between individual stem volume and log volume per groups of </w:t>
      </w:r>
      <w:r w:rsidR="00F12F97">
        <w:t>stem</w:t>
      </w:r>
      <w:r>
        <w:t xml:space="preserve"> size, it was possible to see that </w:t>
      </w:r>
      <w:r w:rsidR="00F12F97">
        <w:t>stems</w:t>
      </w:r>
      <w:r>
        <w:t xml:space="preserve"> with DBH smaller than the 33</w:t>
      </w:r>
      <w:r w:rsidRPr="00E135EC">
        <w:rPr>
          <w:vertAlign w:val="superscript"/>
        </w:rPr>
        <w:t>th</w:t>
      </w:r>
      <w:r>
        <w:t xml:space="preserve"> percentile had </w:t>
      </w:r>
      <w:r w:rsidR="00F12F97">
        <w:t>narrower</w:t>
      </w:r>
      <w:r>
        <w:t xml:space="preserve"> optimum range for </w:t>
      </w:r>
      <w:r w:rsidRPr="00E36521">
        <w:rPr>
          <w:rFonts w:cs="Arial"/>
          <w:i/>
        </w:rPr>
        <w:t>ρ</w:t>
      </w:r>
      <w:r>
        <w:rPr>
          <w:rFonts w:cs="Arial"/>
        </w:rPr>
        <w:t>, and also reached</w:t>
      </w:r>
      <w:r w:rsidR="00E00DB7">
        <w:rPr>
          <w:rFonts w:cs="Arial"/>
        </w:rPr>
        <w:t xml:space="preserve"> </w:t>
      </w:r>
      <w:r w:rsidR="00F12F97">
        <w:rPr>
          <w:rFonts w:cs="Arial"/>
        </w:rPr>
        <w:t>maximum correlation</w:t>
      </w:r>
      <w:r>
        <w:rPr>
          <w:rFonts w:cs="Arial"/>
        </w:rPr>
        <w:t xml:space="preserve"> </w:t>
      </w:r>
      <w:r w:rsidR="00F12F97">
        <w:rPr>
          <w:rFonts w:cs="Arial"/>
        </w:rPr>
        <w:t>in lower logs</w:t>
      </w:r>
      <w:r>
        <w:rPr>
          <w:rFonts w:cs="Arial"/>
        </w:rPr>
        <w:t xml:space="preserve"> than the other groups.</w:t>
      </w:r>
      <w:r w:rsidR="00E00DB7">
        <w:rPr>
          <w:rFonts w:cs="Arial"/>
        </w:rPr>
        <w:t xml:space="preserve"> If a specific vertical layer of the canopy was going to be selected for modeling individual stem volume, more weight would be given to biggest trees due to</w:t>
      </w:r>
      <w:r w:rsidR="00C838F0">
        <w:rPr>
          <w:rFonts w:cs="Arial"/>
        </w:rPr>
        <w:t xml:space="preserve"> their</w:t>
      </w:r>
      <w:r w:rsidR="00E00DB7">
        <w:rPr>
          <w:rFonts w:cs="Arial"/>
        </w:rPr>
        <w:t xml:space="preserve"> greater amount of</w:t>
      </w:r>
      <w:r w:rsidR="008F7BEA">
        <w:rPr>
          <w:rFonts w:cs="Arial"/>
        </w:rPr>
        <w:t xml:space="preserve"> volume;</w:t>
      </w:r>
      <w:r w:rsidR="00E00DB7">
        <w:rPr>
          <w:rFonts w:cs="Arial"/>
        </w:rPr>
        <w:t xml:space="preserve"> for example, trees from </w:t>
      </w:r>
      <w:r w:rsidR="00C838F0">
        <w:rPr>
          <w:rFonts w:cs="Arial"/>
        </w:rPr>
        <w:t xml:space="preserve">DBH </w:t>
      </w:r>
      <w:r w:rsidR="00E00DB7">
        <w:rPr>
          <w:rFonts w:cs="Arial"/>
        </w:rPr>
        <w:t>group &gt;66</w:t>
      </w:r>
      <w:r w:rsidR="00E00DB7" w:rsidRPr="00E00DB7">
        <w:rPr>
          <w:rFonts w:cs="Arial"/>
          <w:vertAlign w:val="superscript"/>
        </w:rPr>
        <w:t>th</w:t>
      </w:r>
      <w:r w:rsidR="00E00DB7">
        <w:rPr>
          <w:rFonts w:cs="Arial"/>
        </w:rPr>
        <w:t xml:space="preserve"> </w:t>
      </w:r>
      <w:r w:rsidR="00C838F0">
        <w:rPr>
          <w:rFonts w:cs="Arial"/>
        </w:rPr>
        <w:t>(which represent 1/3 of all trees) had 57.7% and 60% of total volume in BA and SP, respectively</w:t>
      </w:r>
      <w:r w:rsidR="00E00DB7">
        <w:rPr>
          <w:rFonts w:cs="Arial"/>
        </w:rPr>
        <w:t>. Nonetheless, it was possible to observe intersection</w:t>
      </w:r>
      <w:r w:rsidR="00F979A0">
        <w:rPr>
          <w:rFonts w:cs="Arial"/>
        </w:rPr>
        <w:t>s</w:t>
      </w:r>
      <w:r w:rsidR="00E00DB7">
        <w:rPr>
          <w:rFonts w:cs="Arial"/>
        </w:rPr>
        <w:t xml:space="preserve"> between groups of </w:t>
      </w:r>
      <w:r w:rsidR="0029138F">
        <w:rPr>
          <w:rFonts w:cs="Arial"/>
        </w:rPr>
        <w:t>tree</w:t>
      </w:r>
      <w:r w:rsidR="00E00DB7">
        <w:rPr>
          <w:rFonts w:cs="Arial"/>
        </w:rPr>
        <w:t xml:space="preserve"> size to maximize </w:t>
      </w:r>
      <w:r w:rsidR="00E00DB7" w:rsidRPr="00CE6695">
        <w:rPr>
          <w:rFonts w:cs="Arial"/>
        </w:rPr>
        <w:t xml:space="preserve">correlation </w:t>
      </w:r>
      <w:r w:rsidR="00F12F97" w:rsidRPr="00CE6695">
        <w:rPr>
          <w:rFonts w:cs="Arial"/>
        </w:rPr>
        <w:t>(log</w:t>
      </w:r>
      <w:r w:rsidR="00F979A0">
        <w:rPr>
          <w:rFonts w:cs="Arial"/>
        </w:rPr>
        <w:t xml:space="preserve">s 8.4 </w:t>
      </w:r>
      <w:r w:rsidR="0078294E">
        <w:rPr>
          <w:rFonts w:cs="Arial"/>
        </w:rPr>
        <w:t>-</w:t>
      </w:r>
      <w:r w:rsidR="00F979A0">
        <w:rPr>
          <w:rFonts w:cs="Arial"/>
        </w:rPr>
        <w:t xml:space="preserve"> 9.6 m and 9.6 </w:t>
      </w:r>
      <w:r w:rsidR="0078294E">
        <w:rPr>
          <w:rFonts w:cs="Arial"/>
        </w:rPr>
        <w:t>-</w:t>
      </w:r>
      <w:r w:rsidR="00F12F97" w:rsidRPr="00CE6695">
        <w:rPr>
          <w:rFonts w:cs="Arial"/>
        </w:rPr>
        <w:t xml:space="preserve"> 10.8</w:t>
      </w:r>
      <w:r w:rsidR="00F979A0">
        <w:rPr>
          <w:rFonts w:cs="Arial"/>
        </w:rPr>
        <w:t xml:space="preserve"> m</w:t>
      </w:r>
      <w:r w:rsidR="00F12F97" w:rsidRPr="00CE6695">
        <w:rPr>
          <w:rFonts w:cs="Arial"/>
        </w:rPr>
        <w:t xml:space="preserve">, </w:t>
      </w:r>
      <w:r w:rsidR="00E00DB7" w:rsidRPr="00CE6695">
        <w:rPr>
          <w:rFonts w:cs="Arial"/>
        </w:rPr>
        <w:t xml:space="preserve">Figure </w:t>
      </w:r>
      <w:r w:rsidR="00CE6695" w:rsidRPr="00CE6695">
        <w:rPr>
          <w:rFonts w:cs="Arial"/>
        </w:rPr>
        <w:t>9</w:t>
      </w:r>
      <w:r w:rsidR="00E00DB7" w:rsidRPr="00CE6695">
        <w:rPr>
          <w:rFonts w:cs="Arial"/>
        </w:rPr>
        <w:t>).</w:t>
      </w:r>
    </w:p>
    <w:p w14:paraId="1916F6F3" w14:textId="77777777" w:rsidR="0029138F" w:rsidRPr="00E135EC" w:rsidRDefault="0029138F" w:rsidP="00E135EC"/>
    <w:p w14:paraId="210C7B88" w14:textId="77777777" w:rsidR="009937E7" w:rsidRDefault="00C35453" w:rsidP="00C35453">
      <w:pPr>
        <w:ind w:firstLine="0"/>
        <w:jc w:val="center"/>
      </w:pPr>
      <w:r>
        <w:rPr>
          <w:noProof/>
        </w:rPr>
        <w:drawing>
          <wp:inline distT="0" distB="0" distL="0" distR="0" wp14:anchorId="360CBF85" wp14:editId="221C2CA8">
            <wp:extent cx="4680000" cy="2996190"/>
            <wp:effectExtent l="19050" t="0" r="6300" b="0"/>
            <wp:docPr id="3" name="Picture 2" descr="logCI_it1000_n100_nuc_DBH_ada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CI_it1000_n100_nuc_DBH_adapted.png"/>
                    <pic:cNvPicPr/>
                  </pic:nvPicPr>
                  <pic:blipFill>
                    <a:blip r:embed="rId17" cstate="print"/>
                    <a:srcRect b="3945"/>
                    <a:stretch>
                      <a:fillRect/>
                    </a:stretch>
                  </pic:blipFill>
                  <pic:spPr>
                    <a:xfrm>
                      <a:off x="0" y="0"/>
                      <a:ext cx="4680000" cy="2996190"/>
                    </a:xfrm>
                    <a:prstGeom prst="rect">
                      <a:avLst/>
                    </a:prstGeom>
                  </pic:spPr>
                </pic:pic>
              </a:graphicData>
            </a:graphic>
          </wp:inline>
        </w:drawing>
      </w:r>
    </w:p>
    <w:p w14:paraId="76EBCD2C" w14:textId="77777777" w:rsidR="00C35453" w:rsidRDefault="00A65A7A" w:rsidP="00834CDA">
      <w:pPr>
        <w:ind w:firstLine="0"/>
      </w:pPr>
      <w:r w:rsidRPr="00CE6695">
        <w:t xml:space="preserve">Figure </w:t>
      </w:r>
      <w:r w:rsidR="00CE6695" w:rsidRPr="00CE6695">
        <w:t>9</w:t>
      </w:r>
      <w:r w:rsidRPr="00CE6695">
        <w:t xml:space="preserve"> -</w:t>
      </w:r>
      <w:r>
        <w:t xml:space="preserve"> Pearson correlation coefficient (</w:t>
      </w:r>
      <w:r w:rsidRPr="00E36521">
        <w:rPr>
          <w:rFonts w:cs="Arial"/>
          <w:i/>
        </w:rPr>
        <w:t>ρ</w:t>
      </w:r>
      <w:r>
        <w:t>) between individual stem volume and log sections of eucalypt trees, per region and per groups of DBH size</w:t>
      </w:r>
      <w:r w:rsidR="006227F0">
        <w:t>, derived from averaging the statistic after 1000 simulations of simple random sampling</w:t>
      </w:r>
      <w:r>
        <w:t xml:space="preserve">. </w:t>
      </w:r>
      <w:r w:rsidRPr="00FE4168">
        <w:t>BA = Bahia state; SP = São Paulo state</w:t>
      </w:r>
      <w:r w:rsidRPr="006227F0">
        <w:t>; n = sample size</w:t>
      </w:r>
      <w:r w:rsidR="007A3C13" w:rsidRPr="006227F0">
        <w:t xml:space="preserve"> per simulation</w:t>
      </w:r>
      <w:r w:rsidRPr="006227F0">
        <w:t>;</w:t>
      </w:r>
      <w:r>
        <w:t xml:space="preserve"> DBH groups </w:t>
      </w:r>
      <w:r w:rsidR="0029138F">
        <w:t xml:space="preserve">= </w:t>
      </w:r>
      <w:r>
        <w:t>trees with DBH smaller than the 33</w:t>
      </w:r>
      <w:r w:rsidRPr="00A65A7A">
        <w:rPr>
          <w:vertAlign w:val="superscript"/>
        </w:rPr>
        <w:t>th</w:t>
      </w:r>
      <w:r>
        <w:t xml:space="preserve"> percentile, between 33th and 66</w:t>
      </w:r>
      <w:r w:rsidRPr="00A65A7A">
        <w:rPr>
          <w:vertAlign w:val="superscript"/>
        </w:rPr>
        <w:t>th</w:t>
      </w:r>
      <w:r>
        <w:t xml:space="preserve"> percentiles, and greater than</w:t>
      </w:r>
      <w:r w:rsidR="0029138F">
        <w:t xml:space="preserve"> the</w:t>
      </w:r>
      <w:r>
        <w:t xml:space="preserve"> 66</w:t>
      </w:r>
      <w:r w:rsidRPr="00A65A7A">
        <w:rPr>
          <w:vertAlign w:val="superscript"/>
        </w:rPr>
        <w:t>th</w:t>
      </w:r>
      <w:r>
        <w:t xml:space="preserve"> percentile.</w:t>
      </w:r>
    </w:p>
    <w:p w14:paraId="4F2AF6BD" w14:textId="77777777" w:rsidR="00A65A7A" w:rsidRPr="00FE4168" w:rsidRDefault="00A65A7A" w:rsidP="00FE4168"/>
    <w:p w14:paraId="3E487DE9" w14:textId="77777777" w:rsidR="00CF17B4" w:rsidRPr="00DB7731" w:rsidRDefault="00B07131" w:rsidP="00726241">
      <w:pPr>
        <w:ind w:firstLine="0"/>
        <w:outlineLvl w:val="0"/>
        <w:rPr>
          <w:b/>
        </w:rPr>
      </w:pPr>
      <w:r w:rsidRPr="00DB7731">
        <w:rPr>
          <w:b/>
        </w:rPr>
        <w:t>Discussion</w:t>
      </w:r>
    </w:p>
    <w:p w14:paraId="7E1337E5" w14:textId="77777777" w:rsidR="00D91F23" w:rsidRPr="00DB7731" w:rsidRDefault="00D91F23" w:rsidP="00FE4168"/>
    <w:p w14:paraId="42544DBE" w14:textId="77777777" w:rsidR="00DB7731" w:rsidRPr="00DB7731" w:rsidRDefault="00A57CEF" w:rsidP="00FE4168">
      <w:r>
        <w:t xml:space="preserve">The base log showed </w:t>
      </w:r>
      <w:r w:rsidR="00C21B2F">
        <w:t>the least</w:t>
      </w:r>
      <w:r w:rsidR="00DE2331">
        <w:t xml:space="preserve"> linear correlation with individual</w:t>
      </w:r>
      <w:r w:rsidR="00DB7731">
        <w:t xml:space="preserve"> stem volume </w:t>
      </w:r>
      <w:r w:rsidR="00AF6069">
        <w:t>when compared to other sections along the stem</w:t>
      </w:r>
      <w:r w:rsidR="00DB7731">
        <w:t>.</w:t>
      </w:r>
      <w:r w:rsidR="00DE2331">
        <w:t xml:space="preserve"> A partial explanation relies on the</w:t>
      </w:r>
      <w:r w:rsidR="00DB7731">
        <w:t xml:space="preserve"> Smalian formula </w:t>
      </w:r>
      <w:r w:rsidR="00DB7731">
        <w:lastRenderedPageBreak/>
        <w:t>not</w:t>
      </w:r>
      <w:r w:rsidR="00DE2331">
        <w:t xml:space="preserve"> capturing</w:t>
      </w:r>
      <w:r w:rsidR="00DB7731">
        <w:t xml:space="preserve"> the log volume </w:t>
      </w:r>
      <w:r w:rsidR="00AF6069">
        <w:t xml:space="preserve">with the same accuracy as </w:t>
      </w:r>
      <w:r w:rsidR="00DB7731">
        <w:t xml:space="preserve">the other sections. The </w:t>
      </w:r>
      <w:r w:rsidR="00DE2331">
        <w:t>greater observed</w:t>
      </w:r>
      <w:r w:rsidR="00AF6069">
        <w:t xml:space="preserve"> </w:t>
      </w:r>
      <w:r w:rsidR="00DB7731">
        <w:t>ratio between butt and top diameters</w:t>
      </w:r>
      <w:r w:rsidR="00AF6069">
        <w:t xml:space="preserve"> in the</w:t>
      </w:r>
      <w:r w:rsidR="00DB7731">
        <w:t xml:space="preserve"> base</w:t>
      </w:r>
      <w:r w:rsidR="00CE2B24">
        <w:t xml:space="preserve"> log suggests b</w:t>
      </w:r>
      <w:r w:rsidR="00DB7731">
        <w:t>etter</w:t>
      </w:r>
      <w:r w:rsidR="00DE2331">
        <w:t xml:space="preserve"> results for</w:t>
      </w:r>
      <w:r w:rsidR="00AF6069">
        <w:t xml:space="preserve"> volume calc</w:t>
      </w:r>
      <w:r w:rsidR="00DE2331">
        <w:t xml:space="preserve">ulation could be achieved </w:t>
      </w:r>
      <w:r w:rsidR="00F57A5D">
        <w:t xml:space="preserve">by </w:t>
      </w:r>
      <w:r w:rsidR="00CE2B24" w:rsidRPr="00CE6695">
        <w:t>bucking the log in</w:t>
      </w:r>
      <w:r w:rsidR="00A363D0">
        <w:t>to</w:t>
      </w:r>
      <w:r w:rsidR="00CE2B24" w:rsidRPr="00CE6695">
        <w:t xml:space="preserve"> minor sections</w:t>
      </w:r>
      <w:r w:rsidR="00AF6069" w:rsidRPr="00CE6695">
        <w:t xml:space="preserve"> or </w:t>
      </w:r>
      <w:r w:rsidR="00CE2B24" w:rsidRPr="00CE6695">
        <w:t>measuring it</w:t>
      </w:r>
      <w:r w:rsidR="00AF6069" w:rsidRPr="00CE6695">
        <w:t xml:space="preserve"> according to another scaling rule such as Huber (</w:t>
      </w:r>
      <w:r w:rsidR="0059184A" w:rsidRPr="00CE6695">
        <w:t>Cruz de León and Uranga-Valencia, 2013</w:t>
      </w:r>
      <w:r w:rsidR="00AF6069" w:rsidRPr="00CE6695">
        <w:t>)</w:t>
      </w:r>
      <w:r w:rsidR="00DB7731" w:rsidRPr="00CE6695">
        <w:t>.</w:t>
      </w:r>
      <w:r w:rsidR="00AF6069" w:rsidRPr="00CE6695">
        <w:t xml:space="preserve"> This is because </w:t>
      </w:r>
      <w:r w:rsidR="002922BC" w:rsidRPr="00CE6695">
        <w:t>lower</w:t>
      </w:r>
      <w:r w:rsidR="00DB7731" w:rsidRPr="00CE6695">
        <w:t xml:space="preserve"> part</w:t>
      </w:r>
      <w:r w:rsidR="00F57A5D" w:rsidRPr="00CE6695">
        <w:t>s</w:t>
      </w:r>
      <w:r w:rsidR="00DB7731" w:rsidRPr="00CE6695">
        <w:t xml:space="preserve"> of </w:t>
      </w:r>
      <w:r w:rsidR="00F57A5D" w:rsidRPr="00CE6695">
        <w:t>the</w:t>
      </w:r>
      <w:r w:rsidR="00AF6069" w:rsidRPr="00CE6695">
        <w:t xml:space="preserve"> stem </w:t>
      </w:r>
      <w:r w:rsidR="00DB7731" w:rsidRPr="00CE6695">
        <w:t xml:space="preserve">approximate </w:t>
      </w:r>
      <w:r w:rsidR="00AF6069" w:rsidRPr="00CE6695">
        <w:t xml:space="preserve">to </w:t>
      </w:r>
      <w:r w:rsidR="00DB7731" w:rsidRPr="00CE6695">
        <w:t xml:space="preserve">geometric </w:t>
      </w:r>
      <w:r w:rsidR="00AF6069" w:rsidRPr="00CE6695">
        <w:t xml:space="preserve">form of </w:t>
      </w:r>
      <w:r w:rsidR="008B5C8A" w:rsidRPr="00CE6695">
        <w:t xml:space="preserve">truncated </w:t>
      </w:r>
      <w:r w:rsidR="00DB7731" w:rsidRPr="00CE6695">
        <w:t>ne</w:t>
      </w:r>
      <w:r w:rsidR="008B5C8A" w:rsidRPr="00CE6695">
        <w:t>i</w:t>
      </w:r>
      <w:r w:rsidR="00DB7731" w:rsidRPr="00CE6695">
        <w:t>loid</w:t>
      </w:r>
      <w:r w:rsidR="00AF6069" w:rsidRPr="00CE6695">
        <w:t>,</w:t>
      </w:r>
      <w:r w:rsidR="00DB7731" w:rsidRPr="00CE6695">
        <w:t xml:space="preserve"> </w:t>
      </w:r>
      <w:r w:rsidR="00AF6069" w:rsidRPr="00CE6695">
        <w:t>in which</w:t>
      </w:r>
      <w:r w:rsidR="00DB7731" w:rsidRPr="00CE6695">
        <w:t xml:space="preserve"> the Smalian formula overestimates the volume (</w:t>
      </w:r>
      <w:r w:rsidR="0059184A" w:rsidRPr="00CE6695">
        <w:t>Cruz de León and Uranga-Valencia, 2013</w:t>
      </w:r>
      <w:r w:rsidR="00E51CDF" w:rsidRPr="00CE6695">
        <w:t>; van Laar and Akça, 2007</w:t>
      </w:r>
      <w:r w:rsidR="00CE2B24" w:rsidRPr="00CE6695">
        <w:t xml:space="preserve">; </w:t>
      </w:r>
      <w:r w:rsidR="003D129C" w:rsidRPr="00CE6695">
        <w:t>British Columbia Province, 2011</w:t>
      </w:r>
      <w:r w:rsidR="00DB7731" w:rsidRPr="00CE6695">
        <w:t>).</w:t>
      </w:r>
      <w:r w:rsidR="00B9728F" w:rsidRPr="00CE6695">
        <w:t xml:space="preserve"> Moreover</w:t>
      </w:r>
      <w:r w:rsidR="00B9728F">
        <w:t>, the neiloid</w:t>
      </w:r>
      <w:r w:rsidR="00C51D1B">
        <w:t xml:space="preserve"> shape</w:t>
      </w:r>
      <w:r w:rsidR="00B9728F">
        <w:t xml:space="preserve"> in the</w:t>
      </w:r>
      <w:r w:rsidR="00C51D1B">
        <w:t xml:space="preserve"> </w:t>
      </w:r>
      <w:r w:rsidR="00B9728F">
        <w:t>base</w:t>
      </w:r>
      <w:r w:rsidR="008F7BEA">
        <w:t xml:space="preserve"> of a tree</w:t>
      </w:r>
      <w:r w:rsidR="00B9728F">
        <w:t xml:space="preserve"> is potentiated due to</w:t>
      </w:r>
      <w:r w:rsidR="00AF6069">
        <w:t xml:space="preserve"> the log scaling method </w:t>
      </w:r>
      <w:r w:rsidR="00B9728F">
        <w:t>having</w:t>
      </w:r>
      <w:r w:rsidR="00AF6069">
        <w:t xml:space="preserve"> </w:t>
      </w:r>
      <w:r w:rsidR="00DE2331">
        <w:t xml:space="preserve">the initial diameter </w:t>
      </w:r>
      <w:r>
        <w:t xml:space="preserve">being </w:t>
      </w:r>
      <w:r w:rsidR="00DE2331">
        <w:t>measured</w:t>
      </w:r>
      <w:r w:rsidR="0059303A">
        <w:t xml:space="preserve"> at the ground level</w:t>
      </w:r>
      <w:r w:rsidR="00B9728F">
        <w:t xml:space="preserve"> </w:t>
      </w:r>
      <w:r w:rsidR="00085054">
        <w:t>where</w:t>
      </w:r>
      <w:r w:rsidR="00B9728F">
        <w:t xml:space="preserve"> small buttresses</w:t>
      </w:r>
      <w:r w:rsidR="00085054">
        <w:t xml:space="preserve"> can occur</w:t>
      </w:r>
      <w:r w:rsidR="00B9728F">
        <w:t xml:space="preserve">, </w:t>
      </w:r>
      <w:r w:rsidR="00387274">
        <w:t xml:space="preserve">instead </w:t>
      </w:r>
      <w:r w:rsidR="00B9728F">
        <w:t>of</w:t>
      </w:r>
      <w:r w:rsidR="00085054">
        <w:t xml:space="preserve"> starting measuring</w:t>
      </w:r>
      <w:r w:rsidR="00B9728F">
        <w:t xml:space="preserve"> at</w:t>
      </w:r>
      <w:r w:rsidR="00387274">
        <w:t xml:space="preserve"> the stump </w:t>
      </w:r>
      <w:r w:rsidR="00387274" w:rsidRPr="00CE6695">
        <w:t xml:space="preserve">height </w:t>
      </w:r>
      <w:r w:rsidR="00B9728F" w:rsidRPr="00CE6695">
        <w:t>(</w:t>
      </w:r>
      <w:r w:rsidR="00387274" w:rsidRPr="00CE6695">
        <w:t>Liang et al., 201</w:t>
      </w:r>
      <w:r w:rsidR="00387274" w:rsidRPr="00134022">
        <w:t>4</w:t>
      </w:r>
      <w:r w:rsidRPr="00134022">
        <w:t>).</w:t>
      </w:r>
    </w:p>
    <w:p w14:paraId="37374E1C" w14:textId="77777777" w:rsidR="00ED6301" w:rsidRDefault="00F57A5D" w:rsidP="00D91F23">
      <w:pPr>
        <w:rPr>
          <w:rFonts w:eastAsiaTheme="minorEastAsia" w:cs="Arial"/>
          <w:szCs w:val="20"/>
        </w:rPr>
      </w:pPr>
      <w:r w:rsidRPr="00F57A5D">
        <w:t>Best correlation results between log volume</w:t>
      </w:r>
      <w:r>
        <w:t xml:space="preserve"> and individual stem volume were observed </w:t>
      </w:r>
      <w:r w:rsidR="006371A0">
        <w:t xml:space="preserve">for sections belonging to the middle layers of the </w:t>
      </w:r>
      <w:r w:rsidR="00873192">
        <w:t>canopy</w:t>
      </w:r>
      <w:r w:rsidR="00BB235D">
        <w:rPr>
          <w:rFonts w:eastAsiaTheme="minorEastAsia" w:cs="Arial"/>
          <w:szCs w:val="20"/>
        </w:rPr>
        <w:t xml:space="preserve">, </w:t>
      </w:r>
      <w:r w:rsidR="00BB235D" w:rsidRPr="00250484">
        <w:rPr>
          <w:rFonts w:eastAsiaTheme="minorEastAsia" w:cs="Arial"/>
          <w:szCs w:val="20"/>
        </w:rPr>
        <w:t xml:space="preserve">regardless of </w:t>
      </w:r>
      <w:r w:rsidR="00BB235D">
        <w:rPr>
          <w:rFonts w:eastAsiaTheme="minorEastAsia" w:cs="Arial"/>
          <w:szCs w:val="20"/>
        </w:rPr>
        <w:t xml:space="preserve">region, </w:t>
      </w:r>
      <w:r w:rsidR="00BB235D" w:rsidRPr="00250484">
        <w:rPr>
          <w:rFonts w:eastAsiaTheme="minorEastAsia" w:cs="Arial"/>
          <w:szCs w:val="20"/>
        </w:rPr>
        <w:t>age and size of eucalypt trees. This is a pro</w:t>
      </w:r>
      <w:r w:rsidR="00BB235D">
        <w:rPr>
          <w:rFonts w:eastAsiaTheme="minorEastAsia" w:cs="Arial"/>
          <w:szCs w:val="20"/>
        </w:rPr>
        <w:t xml:space="preserve">mising result, because when using absolute values of height it is possible to select a specific layer of the canopy to work with, while with relative heights </w:t>
      </w:r>
      <w:r w:rsidR="00440F4C">
        <w:rPr>
          <w:rFonts w:eastAsiaTheme="minorEastAsia" w:cs="Arial"/>
          <w:szCs w:val="20"/>
        </w:rPr>
        <w:t>it would be necessary to measure diameters and volumes in different parts of the stem among trees</w:t>
      </w:r>
      <w:r w:rsidR="00BB235D">
        <w:rPr>
          <w:rFonts w:eastAsiaTheme="minorEastAsia" w:cs="Arial"/>
          <w:szCs w:val="20"/>
        </w:rPr>
        <w:t>.</w:t>
      </w:r>
      <w:r>
        <w:t xml:space="preserve"> In the context of remotely assessing </w:t>
      </w:r>
      <w:r w:rsidR="006371A0">
        <w:t>eucalypt plantations</w:t>
      </w:r>
      <w:r>
        <w:t xml:space="preserve"> </w:t>
      </w:r>
      <w:r w:rsidRPr="00C86750">
        <w:t xml:space="preserve">with </w:t>
      </w:r>
      <w:r w:rsidR="00ED6301" w:rsidRPr="00C86750">
        <w:t>point cloud</w:t>
      </w:r>
      <w:r>
        <w:t xml:space="preserve"> data</w:t>
      </w:r>
      <w:r w:rsidR="006371A0">
        <w:t>,</w:t>
      </w:r>
      <w:r>
        <w:t xml:space="preserve"> such</w:t>
      </w:r>
      <w:r w:rsidR="006371A0">
        <w:t xml:space="preserve"> results are promising</w:t>
      </w:r>
      <w:r>
        <w:t xml:space="preserve"> because middle parts of the stem </w:t>
      </w:r>
      <w:r w:rsidR="006371A0" w:rsidRPr="00CE6695">
        <w:t>have been reported as being measured with the most accuracy and readiness</w:t>
      </w:r>
      <w:r w:rsidRPr="00CE6695">
        <w:t>.</w:t>
      </w:r>
      <w:r w:rsidR="00C21B2F" w:rsidRPr="00CE6695">
        <w:t xml:space="preserve"> </w:t>
      </w:r>
      <w:r w:rsidR="006371A0" w:rsidRPr="00CE6695">
        <w:rPr>
          <w:rFonts w:eastAsiaTheme="minorEastAsia" w:cs="Arial"/>
          <w:szCs w:val="20"/>
        </w:rPr>
        <w:t>For example</w:t>
      </w:r>
      <w:r w:rsidR="006371A0" w:rsidRPr="00D57B7E">
        <w:rPr>
          <w:rFonts w:eastAsiaTheme="minorEastAsia" w:cs="Arial"/>
          <w:szCs w:val="20"/>
        </w:rPr>
        <w:t xml:space="preserve">, </w:t>
      </w:r>
      <w:r w:rsidR="001402DF" w:rsidRPr="00D57B7E">
        <w:rPr>
          <w:rFonts w:eastAsiaTheme="minorEastAsia" w:cs="Arial"/>
          <w:szCs w:val="20"/>
        </w:rPr>
        <w:t>Surový et al. (2016) used</w:t>
      </w:r>
      <w:r w:rsidR="001402DF">
        <w:rPr>
          <w:rFonts w:eastAsiaTheme="minorEastAsia" w:cs="Arial"/>
          <w:szCs w:val="20"/>
        </w:rPr>
        <w:t xml:space="preserve"> computer vision and photogrammetry to reconstruct tree stem surfaces </w:t>
      </w:r>
      <w:r w:rsidR="001E3295">
        <w:rPr>
          <w:rFonts w:eastAsiaTheme="minorEastAsia" w:cs="Arial"/>
          <w:szCs w:val="20"/>
        </w:rPr>
        <w:t>in mixed evergreen broad-leaved trees in Japan,</w:t>
      </w:r>
      <w:r w:rsidR="001402DF">
        <w:rPr>
          <w:rFonts w:eastAsiaTheme="minorEastAsia" w:cs="Arial"/>
          <w:szCs w:val="20"/>
        </w:rPr>
        <w:t xml:space="preserve"> and they</w:t>
      </w:r>
      <w:r w:rsidR="001E3295">
        <w:rPr>
          <w:rFonts w:eastAsiaTheme="minorEastAsia" w:cs="Arial"/>
          <w:szCs w:val="20"/>
        </w:rPr>
        <w:t xml:space="preserve"> observed</w:t>
      </w:r>
      <w:r w:rsidR="001402DF">
        <w:rPr>
          <w:rFonts w:eastAsiaTheme="minorEastAsia" w:cs="Arial"/>
          <w:szCs w:val="20"/>
        </w:rPr>
        <w:t xml:space="preserve"> most of measurement errors were concentrated in bottom and upper parts of the stem where visibility was lower.</w:t>
      </w:r>
      <w:r w:rsidR="00C86750">
        <w:rPr>
          <w:rFonts w:eastAsiaTheme="minorEastAsia" w:cs="Arial"/>
          <w:szCs w:val="20"/>
        </w:rPr>
        <w:t xml:space="preserve"> </w:t>
      </w:r>
      <w:r w:rsidR="00D91F23" w:rsidRPr="00CE6695">
        <w:rPr>
          <w:rFonts w:eastAsiaTheme="minorEastAsia" w:cs="Arial"/>
          <w:szCs w:val="20"/>
        </w:rPr>
        <w:t xml:space="preserve">Murphy et al. (2010) compared diameter measurements of </w:t>
      </w:r>
      <w:r w:rsidR="00D91F23" w:rsidRPr="00CE6695">
        <w:rPr>
          <w:rFonts w:eastAsiaTheme="minorEastAsia" w:cs="Arial"/>
          <w:i/>
          <w:szCs w:val="20"/>
        </w:rPr>
        <w:t>Pinus radiata</w:t>
      </w:r>
      <w:r w:rsidR="00D91F23" w:rsidRPr="00CE6695">
        <w:rPr>
          <w:rFonts w:eastAsiaTheme="minorEastAsia" w:cs="Arial"/>
          <w:szCs w:val="20"/>
        </w:rPr>
        <w:t xml:space="preserve"> (D. Don) plantations in Australia, between TLS data and field measurements of harvested trees. They observed greater bias (underestimation) of the TLS data in logs belonging to </w:t>
      </w:r>
      <w:r w:rsidR="006227F0" w:rsidRPr="00CE6695">
        <w:rPr>
          <w:rFonts w:eastAsiaTheme="minorEastAsia" w:cs="Arial"/>
          <w:szCs w:val="20"/>
        </w:rPr>
        <w:t xml:space="preserve">both </w:t>
      </w:r>
      <w:r w:rsidR="00D91F23" w:rsidRPr="00CE6695">
        <w:rPr>
          <w:rFonts w:eastAsiaTheme="minorEastAsia" w:cs="Arial"/>
          <w:szCs w:val="20"/>
        </w:rPr>
        <w:t xml:space="preserve">the base (up to 1.5 m) and in the upper layers (greater than 22 m). Additionally, the authors observed that larger bias in the base log were related to forked trees below the DBH. Similarly, Henning and Radtke (2006) used TLS data to retrieve diameters along the stem from a 20-year-old </w:t>
      </w:r>
      <w:r w:rsidR="00D91F23" w:rsidRPr="00CE6695">
        <w:rPr>
          <w:rFonts w:eastAsiaTheme="minorEastAsia" w:cs="Arial"/>
          <w:i/>
          <w:szCs w:val="20"/>
        </w:rPr>
        <w:t>Pinus taeda</w:t>
      </w:r>
      <w:r w:rsidR="00D91F23" w:rsidRPr="00CE6695">
        <w:rPr>
          <w:rFonts w:eastAsiaTheme="minorEastAsia" w:cs="Arial"/>
          <w:szCs w:val="20"/>
        </w:rPr>
        <w:t xml:space="preserve"> L. plantation in United States of America. They found that average errors between TLS and caliper measurements were greater in the base log and also increased with heights </w:t>
      </w:r>
      <w:r w:rsidR="00A30FD1" w:rsidRPr="00CE6695">
        <w:rPr>
          <w:rFonts w:eastAsiaTheme="minorEastAsia" w:cs="Arial"/>
          <w:szCs w:val="20"/>
        </w:rPr>
        <w:t>above 10</w:t>
      </w:r>
      <w:r w:rsidR="006371A0" w:rsidRPr="00CE6695">
        <w:rPr>
          <w:rFonts w:eastAsiaTheme="minorEastAsia" w:cs="Arial"/>
          <w:szCs w:val="20"/>
        </w:rPr>
        <w:t xml:space="preserve"> </w:t>
      </w:r>
      <w:commentRangeStart w:id="38"/>
      <w:r w:rsidR="006371A0" w:rsidRPr="00CE6695">
        <w:rPr>
          <w:rFonts w:eastAsiaTheme="minorEastAsia" w:cs="Arial"/>
          <w:szCs w:val="20"/>
        </w:rPr>
        <w:t>m</w:t>
      </w:r>
      <w:commentRangeEnd w:id="38"/>
      <w:r w:rsidR="00DB0E22">
        <w:rPr>
          <w:rStyle w:val="CommentReference"/>
        </w:rPr>
        <w:commentReference w:id="38"/>
      </w:r>
      <w:r w:rsidR="006371A0" w:rsidRPr="00CE6695">
        <w:rPr>
          <w:rFonts w:eastAsiaTheme="minorEastAsia" w:cs="Arial"/>
          <w:szCs w:val="20"/>
        </w:rPr>
        <w:t>.</w:t>
      </w:r>
    </w:p>
    <w:p w14:paraId="5FBC6B13" w14:textId="77777777" w:rsidR="00A363D0" w:rsidRDefault="00D91F23" w:rsidP="00D91F23">
      <w:pPr>
        <w:rPr>
          <w:rFonts w:eastAsiaTheme="minorEastAsia" w:cs="Arial"/>
          <w:szCs w:val="20"/>
        </w:rPr>
      </w:pPr>
      <w:r w:rsidRPr="00CE6695">
        <w:rPr>
          <w:rFonts w:eastAsiaTheme="minorEastAsia" w:cs="Arial"/>
          <w:szCs w:val="20"/>
        </w:rPr>
        <w:lastRenderedPageBreak/>
        <w:t xml:space="preserve">Kankare et al (2014) </w:t>
      </w:r>
      <w:r w:rsidR="00E758A1" w:rsidRPr="00CE6695">
        <w:rPr>
          <w:rFonts w:eastAsiaTheme="minorEastAsia" w:cs="Arial"/>
          <w:szCs w:val="20"/>
        </w:rPr>
        <w:t>studying timber quality in mature</w:t>
      </w:r>
      <w:r w:rsidR="00FF0C6D" w:rsidRPr="00CE6695">
        <w:rPr>
          <w:rFonts w:eastAsiaTheme="minorEastAsia" w:cs="Arial"/>
          <w:szCs w:val="20"/>
        </w:rPr>
        <w:t xml:space="preserve"> trees of</w:t>
      </w:r>
      <w:r w:rsidR="00E758A1" w:rsidRPr="00CE6695">
        <w:rPr>
          <w:rFonts w:eastAsiaTheme="minorEastAsia" w:cs="Arial"/>
          <w:szCs w:val="20"/>
        </w:rPr>
        <w:t xml:space="preserve"> </w:t>
      </w:r>
      <w:r w:rsidR="00E758A1" w:rsidRPr="00CE6695">
        <w:rPr>
          <w:rFonts w:eastAsiaTheme="minorEastAsia" w:cs="Arial"/>
          <w:i/>
          <w:szCs w:val="20"/>
        </w:rPr>
        <w:t>Pinus s</w:t>
      </w:r>
      <w:r w:rsidR="00511996" w:rsidRPr="00CE6695">
        <w:rPr>
          <w:rFonts w:eastAsiaTheme="minorEastAsia" w:cs="Arial"/>
          <w:i/>
          <w:szCs w:val="20"/>
        </w:rPr>
        <w:t>y</w:t>
      </w:r>
      <w:r w:rsidR="00E758A1" w:rsidRPr="00CE6695">
        <w:rPr>
          <w:rFonts w:eastAsiaTheme="minorEastAsia" w:cs="Arial"/>
          <w:i/>
          <w:szCs w:val="20"/>
        </w:rPr>
        <w:t>lvestris</w:t>
      </w:r>
      <w:r w:rsidR="00E758A1" w:rsidRPr="00CE6695">
        <w:rPr>
          <w:rFonts w:eastAsiaTheme="minorEastAsia" w:cs="Arial"/>
          <w:szCs w:val="20"/>
        </w:rPr>
        <w:t xml:space="preserve"> L. in </w:t>
      </w:r>
      <w:r w:rsidR="00000ADA" w:rsidRPr="00CE6695">
        <w:rPr>
          <w:rFonts w:eastAsiaTheme="minorEastAsia" w:cs="Arial"/>
          <w:szCs w:val="20"/>
        </w:rPr>
        <w:t>Finland</w:t>
      </w:r>
      <w:r w:rsidR="00E758A1" w:rsidRPr="00CE6695">
        <w:rPr>
          <w:rFonts w:eastAsiaTheme="minorEastAsia" w:cs="Arial"/>
          <w:szCs w:val="20"/>
        </w:rPr>
        <w:t xml:space="preserve"> </w:t>
      </w:r>
      <w:r w:rsidRPr="00CE6695">
        <w:rPr>
          <w:rFonts w:eastAsiaTheme="minorEastAsia" w:cs="Arial"/>
          <w:szCs w:val="20"/>
        </w:rPr>
        <w:t>showed that</w:t>
      </w:r>
      <w:r w:rsidR="00E758A1" w:rsidRPr="00CE6695">
        <w:rPr>
          <w:rFonts w:eastAsiaTheme="minorEastAsia" w:cs="Arial"/>
          <w:szCs w:val="20"/>
        </w:rPr>
        <w:t xml:space="preserve"> the shadowing effect</w:t>
      </w:r>
      <w:r w:rsidR="00000ADA" w:rsidRPr="00CE6695">
        <w:rPr>
          <w:rFonts w:eastAsiaTheme="minorEastAsia" w:cs="Arial"/>
          <w:szCs w:val="20"/>
        </w:rPr>
        <w:t xml:space="preserve"> </w:t>
      </w:r>
      <w:r w:rsidR="00E758A1" w:rsidRPr="00CE6695">
        <w:rPr>
          <w:rFonts w:eastAsiaTheme="minorEastAsia" w:cs="Arial"/>
          <w:szCs w:val="20"/>
        </w:rPr>
        <w:t>on the TLS-point cloud</w:t>
      </w:r>
      <w:r w:rsidR="00000ADA" w:rsidRPr="00CE6695">
        <w:rPr>
          <w:rFonts w:eastAsiaTheme="minorEastAsia" w:cs="Arial"/>
          <w:szCs w:val="20"/>
        </w:rPr>
        <w:t xml:space="preserve"> due to understory vegetation caused errors when measuring</w:t>
      </w:r>
      <w:r w:rsidR="00E758A1" w:rsidRPr="00CE6695">
        <w:rPr>
          <w:rFonts w:eastAsiaTheme="minorEastAsia" w:cs="Arial"/>
          <w:szCs w:val="20"/>
        </w:rPr>
        <w:t xml:space="preserve"> heights to lowest live and dead branches. </w:t>
      </w:r>
      <w:r w:rsidR="00C51D1B" w:rsidRPr="00CE6695">
        <w:rPr>
          <w:rFonts w:eastAsiaTheme="minorEastAsia" w:cs="Arial"/>
          <w:szCs w:val="20"/>
        </w:rPr>
        <w:t>Moreover</w:t>
      </w:r>
      <w:r w:rsidR="00511996" w:rsidRPr="00CE6695">
        <w:rPr>
          <w:rFonts w:eastAsiaTheme="minorEastAsia" w:cs="Arial"/>
          <w:szCs w:val="20"/>
        </w:rPr>
        <w:t xml:space="preserve">, </w:t>
      </w:r>
      <w:r w:rsidR="009E3B20" w:rsidRPr="00CE6695">
        <w:rPr>
          <w:rFonts w:eastAsiaTheme="minorEastAsia" w:cs="Arial"/>
          <w:szCs w:val="20"/>
        </w:rPr>
        <w:t>Liang et al. (2014)</w:t>
      </w:r>
      <w:r w:rsidR="00FF0C6D" w:rsidRPr="00CE6695">
        <w:rPr>
          <w:rFonts w:eastAsiaTheme="minorEastAsia" w:cs="Arial"/>
          <w:szCs w:val="20"/>
        </w:rPr>
        <w:t xml:space="preserve"> succeeded to aut</w:t>
      </w:r>
      <w:r w:rsidR="00FF0C6D">
        <w:rPr>
          <w:rFonts w:eastAsiaTheme="minorEastAsia" w:cs="Arial"/>
          <w:szCs w:val="20"/>
        </w:rPr>
        <w:t xml:space="preserve">omatically retrieve </w:t>
      </w:r>
      <w:r w:rsidR="009E3B20">
        <w:rPr>
          <w:rFonts w:eastAsiaTheme="minorEastAsia" w:cs="Arial"/>
          <w:szCs w:val="20"/>
        </w:rPr>
        <w:t xml:space="preserve">stem curves </w:t>
      </w:r>
      <w:r w:rsidR="00FF0C6D">
        <w:rPr>
          <w:rFonts w:eastAsiaTheme="minorEastAsia" w:cs="Arial"/>
          <w:szCs w:val="20"/>
        </w:rPr>
        <w:t>from trees of</w:t>
      </w:r>
      <w:r w:rsidR="009E3B20">
        <w:rPr>
          <w:rFonts w:eastAsiaTheme="minorEastAsia" w:cs="Arial"/>
          <w:szCs w:val="20"/>
        </w:rPr>
        <w:t xml:space="preserve"> </w:t>
      </w:r>
      <w:r w:rsidR="009E3B20" w:rsidRPr="009E3B20">
        <w:rPr>
          <w:rFonts w:eastAsiaTheme="minorEastAsia" w:cs="Arial"/>
          <w:i/>
          <w:szCs w:val="20"/>
        </w:rPr>
        <w:t xml:space="preserve">Pinus </w:t>
      </w:r>
      <w:r w:rsidR="009E3B20" w:rsidRPr="00511996">
        <w:rPr>
          <w:rFonts w:eastAsiaTheme="minorEastAsia" w:cs="Arial"/>
          <w:i/>
          <w:szCs w:val="20"/>
        </w:rPr>
        <w:t>sylvestris</w:t>
      </w:r>
      <w:r w:rsidR="009E3B20" w:rsidRPr="009E3B20">
        <w:rPr>
          <w:rFonts w:eastAsiaTheme="minorEastAsia" w:cs="Arial"/>
          <w:szCs w:val="20"/>
        </w:rPr>
        <w:t xml:space="preserve"> L. and </w:t>
      </w:r>
      <w:r w:rsidR="009E3B20" w:rsidRPr="009E3B20">
        <w:rPr>
          <w:rFonts w:eastAsiaTheme="minorEastAsia" w:cs="Arial"/>
          <w:i/>
          <w:szCs w:val="20"/>
        </w:rPr>
        <w:t>Picea abies</w:t>
      </w:r>
      <w:r w:rsidR="009E3B20" w:rsidRPr="009E3B20">
        <w:rPr>
          <w:rFonts w:eastAsiaTheme="minorEastAsia" w:cs="Arial"/>
          <w:szCs w:val="20"/>
        </w:rPr>
        <w:t xml:space="preserve"> L</w:t>
      </w:r>
      <w:r w:rsidR="00FF0C6D">
        <w:rPr>
          <w:rFonts w:eastAsiaTheme="minorEastAsia" w:cs="Arial"/>
          <w:szCs w:val="20"/>
        </w:rPr>
        <w:t xml:space="preserve"> with TLS data, </w:t>
      </w:r>
      <w:r w:rsidR="00C51D1B">
        <w:rPr>
          <w:rFonts w:eastAsiaTheme="minorEastAsia" w:cs="Arial"/>
          <w:szCs w:val="20"/>
        </w:rPr>
        <w:t>but</w:t>
      </w:r>
      <w:r w:rsidR="00FF0C6D">
        <w:rPr>
          <w:rFonts w:eastAsiaTheme="minorEastAsia" w:cs="Arial"/>
          <w:szCs w:val="20"/>
        </w:rPr>
        <w:t xml:space="preserve"> they were able to</w:t>
      </w:r>
      <w:r w:rsidR="006227F0">
        <w:rPr>
          <w:rFonts w:eastAsiaTheme="minorEastAsia" w:cs="Arial"/>
          <w:szCs w:val="20"/>
        </w:rPr>
        <w:t xml:space="preserve"> only </w:t>
      </w:r>
      <w:r w:rsidR="00FF0C6D">
        <w:rPr>
          <w:rFonts w:eastAsiaTheme="minorEastAsia" w:cs="Arial"/>
          <w:szCs w:val="20"/>
        </w:rPr>
        <w:t>measure</w:t>
      </w:r>
      <w:r w:rsidR="009E3B20">
        <w:rPr>
          <w:rFonts w:eastAsiaTheme="minorEastAsia" w:cs="Arial"/>
          <w:szCs w:val="20"/>
        </w:rPr>
        <w:t xml:space="preserve"> </w:t>
      </w:r>
      <w:r w:rsidR="00FF0C6D">
        <w:rPr>
          <w:rFonts w:eastAsiaTheme="minorEastAsia" w:cs="Arial"/>
          <w:szCs w:val="20"/>
        </w:rPr>
        <w:t>diameters up to</w:t>
      </w:r>
      <w:r w:rsidR="009E3B20">
        <w:rPr>
          <w:rFonts w:eastAsiaTheme="minorEastAsia" w:cs="Arial"/>
          <w:szCs w:val="20"/>
        </w:rPr>
        <w:t xml:space="preserve"> </w:t>
      </w:r>
      <w:r w:rsidR="00FF0C6D">
        <w:rPr>
          <w:rFonts w:eastAsiaTheme="minorEastAsia" w:cs="Arial"/>
          <w:szCs w:val="20"/>
        </w:rPr>
        <w:t>the</w:t>
      </w:r>
      <w:r w:rsidR="009E3B20">
        <w:rPr>
          <w:rFonts w:eastAsiaTheme="minorEastAsia" w:cs="Arial"/>
          <w:szCs w:val="20"/>
        </w:rPr>
        <w:t xml:space="preserve"> </w:t>
      </w:r>
      <w:r w:rsidR="00FF0C6D">
        <w:rPr>
          <w:rFonts w:eastAsiaTheme="minorEastAsia" w:cs="Arial"/>
          <w:szCs w:val="20"/>
        </w:rPr>
        <w:t>relative height</w:t>
      </w:r>
      <w:r w:rsidR="00556CD4">
        <w:rPr>
          <w:rFonts w:eastAsiaTheme="minorEastAsia" w:cs="Arial"/>
          <w:szCs w:val="20"/>
        </w:rPr>
        <w:t>s</w:t>
      </w:r>
      <w:r w:rsidR="00FF0C6D">
        <w:rPr>
          <w:rFonts w:eastAsiaTheme="minorEastAsia" w:cs="Arial"/>
          <w:szCs w:val="20"/>
        </w:rPr>
        <w:t xml:space="preserve"> of 65.8% and 61%, respectively</w:t>
      </w:r>
      <w:r w:rsidR="009E3B20">
        <w:rPr>
          <w:rFonts w:eastAsiaTheme="minorEastAsia" w:cs="Arial"/>
          <w:szCs w:val="20"/>
        </w:rPr>
        <w:t>.</w:t>
      </w:r>
      <w:r w:rsidR="00ED6301">
        <w:rPr>
          <w:rFonts w:eastAsiaTheme="minorEastAsia" w:cs="Arial"/>
          <w:szCs w:val="20"/>
        </w:rPr>
        <w:t xml:space="preserve"> </w:t>
      </w:r>
      <w:r>
        <w:rPr>
          <w:rFonts w:eastAsiaTheme="minorEastAsia" w:cs="Arial"/>
          <w:szCs w:val="20"/>
        </w:rPr>
        <w:t xml:space="preserve">Even when the top of the stem is not occluded, it is easier to classify and isolate laser points </w:t>
      </w:r>
      <w:r w:rsidR="008F7BEA">
        <w:rPr>
          <w:rFonts w:eastAsiaTheme="minorEastAsia" w:cs="Arial"/>
          <w:szCs w:val="20"/>
        </w:rPr>
        <w:t>of middle</w:t>
      </w:r>
      <w:r w:rsidR="00FF0C6D">
        <w:rPr>
          <w:rFonts w:eastAsiaTheme="minorEastAsia" w:cs="Arial"/>
          <w:szCs w:val="20"/>
        </w:rPr>
        <w:t xml:space="preserve"> canopy</w:t>
      </w:r>
      <w:r>
        <w:rPr>
          <w:rFonts w:eastAsiaTheme="minorEastAsia" w:cs="Arial"/>
          <w:szCs w:val="20"/>
        </w:rPr>
        <w:t xml:space="preserve"> because the </w:t>
      </w:r>
      <w:r w:rsidRPr="00CE6695">
        <w:rPr>
          <w:rFonts w:eastAsiaTheme="minorEastAsia" w:cs="Arial"/>
          <w:szCs w:val="20"/>
        </w:rPr>
        <w:t>target surface is wider, hence, the number of laser points recorded is</w:t>
      </w:r>
      <w:r w:rsidR="006227F0" w:rsidRPr="00CE6695">
        <w:rPr>
          <w:rFonts w:eastAsiaTheme="minorEastAsia" w:cs="Arial"/>
          <w:szCs w:val="20"/>
        </w:rPr>
        <w:t xml:space="preserve"> also</w:t>
      </w:r>
      <w:r w:rsidRPr="00CE6695">
        <w:rPr>
          <w:rFonts w:eastAsiaTheme="minorEastAsia" w:cs="Arial"/>
          <w:szCs w:val="20"/>
        </w:rPr>
        <w:t xml:space="preserve"> greater (Henning and Radtke, 2006</w:t>
      </w:r>
      <w:r w:rsidR="009E3B20" w:rsidRPr="00CE6695">
        <w:rPr>
          <w:rFonts w:eastAsiaTheme="minorEastAsia" w:cs="Arial"/>
          <w:szCs w:val="20"/>
        </w:rPr>
        <w:t>; Liang et al., 2014</w:t>
      </w:r>
      <w:r w:rsidRPr="00CE6695">
        <w:rPr>
          <w:rFonts w:eastAsiaTheme="minorEastAsia" w:cs="Arial"/>
          <w:szCs w:val="20"/>
        </w:rPr>
        <w:t>)</w:t>
      </w:r>
      <w:r w:rsidR="006227F0" w:rsidRPr="00CE6695">
        <w:rPr>
          <w:rFonts w:eastAsiaTheme="minorEastAsia" w:cs="Arial"/>
          <w:szCs w:val="20"/>
        </w:rPr>
        <w:t>.</w:t>
      </w:r>
      <w:r w:rsidR="00E95164">
        <w:rPr>
          <w:rFonts w:eastAsiaTheme="minorEastAsia" w:cs="Arial"/>
          <w:szCs w:val="20"/>
        </w:rPr>
        <w:t xml:space="preserve"> </w:t>
      </w:r>
      <w:r w:rsidR="008F7BEA">
        <w:rPr>
          <w:rFonts w:eastAsiaTheme="minorEastAsia" w:cs="Arial"/>
          <w:szCs w:val="20"/>
        </w:rPr>
        <w:t>One</w:t>
      </w:r>
      <w:r w:rsidR="00E95164">
        <w:rPr>
          <w:rFonts w:eastAsiaTheme="minorEastAsia" w:cs="Arial"/>
          <w:szCs w:val="20"/>
        </w:rPr>
        <w:t xml:space="preserve"> </w:t>
      </w:r>
      <w:r w:rsidR="008F7BEA">
        <w:rPr>
          <w:rFonts w:eastAsiaTheme="minorEastAsia" w:cs="Arial"/>
          <w:szCs w:val="20"/>
        </w:rPr>
        <w:t xml:space="preserve">specific </w:t>
      </w:r>
      <w:r w:rsidR="00E95164">
        <w:rPr>
          <w:rFonts w:eastAsiaTheme="minorEastAsia" w:cs="Arial"/>
          <w:szCs w:val="20"/>
        </w:rPr>
        <w:t xml:space="preserve">advantage </w:t>
      </w:r>
      <w:r w:rsidR="009F2E71">
        <w:rPr>
          <w:rFonts w:eastAsiaTheme="minorEastAsia" w:cs="Arial"/>
          <w:szCs w:val="20"/>
        </w:rPr>
        <w:t>is that intermediate</w:t>
      </w:r>
      <w:r w:rsidR="00E95164">
        <w:rPr>
          <w:rFonts w:eastAsiaTheme="minorEastAsia" w:cs="Arial"/>
          <w:szCs w:val="20"/>
        </w:rPr>
        <w:t xml:space="preserve"> </w:t>
      </w:r>
      <w:r w:rsidR="009F2E71">
        <w:rPr>
          <w:rFonts w:eastAsiaTheme="minorEastAsia" w:cs="Arial"/>
          <w:szCs w:val="20"/>
        </w:rPr>
        <w:t>heights</w:t>
      </w:r>
      <w:r w:rsidR="007720A1">
        <w:rPr>
          <w:rFonts w:eastAsiaTheme="minorEastAsia" w:cs="Arial"/>
          <w:szCs w:val="20"/>
        </w:rPr>
        <w:t xml:space="preserve"> along a eucalypt stem</w:t>
      </w:r>
      <w:r w:rsidR="009F2E71">
        <w:rPr>
          <w:rFonts w:eastAsiaTheme="minorEastAsia" w:cs="Arial"/>
          <w:szCs w:val="20"/>
        </w:rPr>
        <w:t xml:space="preserve"> have</w:t>
      </w:r>
      <w:r w:rsidR="00E95164">
        <w:rPr>
          <w:rFonts w:eastAsiaTheme="minorEastAsia" w:cs="Arial"/>
          <w:szCs w:val="20"/>
        </w:rPr>
        <w:t xml:space="preserve"> proportionally lesser amount of bark </w:t>
      </w:r>
      <w:r w:rsidR="009F2E71">
        <w:rPr>
          <w:rFonts w:eastAsiaTheme="minorEastAsia" w:cs="Arial"/>
          <w:szCs w:val="20"/>
        </w:rPr>
        <w:t>when compared</w:t>
      </w:r>
      <w:r w:rsidR="00E95164">
        <w:rPr>
          <w:rFonts w:eastAsiaTheme="minorEastAsia" w:cs="Arial"/>
          <w:szCs w:val="20"/>
        </w:rPr>
        <w:t xml:space="preserve"> </w:t>
      </w:r>
      <w:r w:rsidR="009F2E71">
        <w:rPr>
          <w:rFonts w:eastAsiaTheme="minorEastAsia" w:cs="Arial"/>
          <w:szCs w:val="20"/>
        </w:rPr>
        <w:t>to the</w:t>
      </w:r>
      <w:r w:rsidR="00206643">
        <w:rPr>
          <w:rFonts w:eastAsiaTheme="minorEastAsia" w:cs="Arial"/>
          <w:szCs w:val="20"/>
        </w:rPr>
        <w:t xml:space="preserve"> extremes</w:t>
      </w:r>
      <w:r w:rsidR="009F2E71">
        <w:rPr>
          <w:rFonts w:eastAsiaTheme="minorEastAsia" w:cs="Arial"/>
          <w:szCs w:val="20"/>
        </w:rPr>
        <w:t xml:space="preserve"> parts</w:t>
      </w:r>
      <w:r w:rsidR="007720A1">
        <w:rPr>
          <w:rFonts w:eastAsiaTheme="minorEastAsia" w:cs="Arial"/>
          <w:szCs w:val="20"/>
        </w:rPr>
        <w:t xml:space="preserve"> of </w:t>
      </w:r>
      <w:r w:rsidR="007720A1" w:rsidRPr="00065BA1">
        <w:rPr>
          <w:rFonts w:eastAsiaTheme="minorEastAsia" w:cs="Arial"/>
          <w:szCs w:val="20"/>
        </w:rPr>
        <w:t>it</w:t>
      </w:r>
      <w:r w:rsidR="00E95164" w:rsidRPr="00065BA1">
        <w:rPr>
          <w:rFonts w:eastAsiaTheme="minorEastAsia" w:cs="Arial"/>
          <w:szCs w:val="20"/>
        </w:rPr>
        <w:t xml:space="preserve"> (</w:t>
      </w:r>
      <w:r w:rsidR="00206643" w:rsidRPr="00065BA1">
        <w:rPr>
          <w:rFonts w:eastAsiaTheme="minorEastAsia" w:cs="Arial"/>
          <w:szCs w:val="20"/>
        </w:rPr>
        <w:t>Oliveira et al., 1999</w:t>
      </w:r>
      <w:r w:rsidR="00E95164" w:rsidRPr="00065BA1">
        <w:rPr>
          <w:rFonts w:eastAsiaTheme="minorEastAsia" w:cs="Arial"/>
          <w:szCs w:val="20"/>
        </w:rPr>
        <w:t>).</w:t>
      </w:r>
    </w:p>
    <w:p w14:paraId="5A64AF1D" w14:textId="77777777" w:rsidR="006E5EFD" w:rsidRDefault="00595BF8" w:rsidP="00D41EF8">
      <w:r>
        <w:t>Regarding t</w:t>
      </w:r>
      <w:r w:rsidR="007624EA">
        <w:t>he</w:t>
      </w:r>
      <w:r w:rsidR="00007ACF">
        <w:t xml:space="preserve"> </w:t>
      </w:r>
      <w:r w:rsidR="001B718D">
        <w:t>ff</w:t>
      </w:r>
      <w:r w:rsidR="007624EA">
        <w:t xml:space="preserve"> statistic</w:t>
      </w:r>
      <w:r>
        <w:t>, it</w:t>
      </w:r>
      <w:r w:rsidR="007624EA">
        <w:t xml:space="preserve"> </w:t>
      </w:r>
      <w:r w:rsidR="00007ACF">
        <w:t>was</w:t>
      </w:r>
      <w:r w:rsidR="008B3275">
        <w:t xml:space="preserve"> mainly</w:t>
      </w:r>
      <w:r w:rsidR="00007ACF">
        <w:t xml:space="preserve"> </w:t>
      </w:r>
      <w:r w:rsidR="00745190">
        <w:t xml:space="preserve">influenced by </w:t>
      </w:r>
      <w:r w:rsidR="00184B04">
        <w:t>genetic material</w:t>
      </w:r>
      <w:r w:rsidR="009F2E71">
        <w:t xml:space="preserve"> and region</w:t>
      </w:r>
      <w:r w:rsidR="001B718D">
        <w:t>,</w:t>
      </w:r>
      <w:r w:rsidR="00D41EF8">
        <w:t xml:space="preserve"> </w:t>
      </w:r>
      <w:r w:rsidR="009F2E71">
        <w:t>besides</w:t>
      </w:r>
      <w:r w:rsidR="00184B04">
        <w:t xml:space="preserve"> </w:t>
      </w:r>
      <w:r w:rsidR="007624EA">
        <w:t>stem</w:t>
      </w:r>
      <w:r w:rsidR="00184B04">
        <w:t xml:space="preserve"> size</w:t>
      </w:r>
      <w:r w:rsidR="001B718D">
        <w:t>;</w:t>
      </w:r>
      <w:r w:rsidR="008B3275">
        <w:t xml:space="preserve"> </w:t>
      </w:r>
      <w:r w:rsidR="006E5EFD">
        <w:t>the latter being consistent with previous</w:t>
      </w:r>
      <w:r w:rsidR="008B3275">
        <w:t xml:space="preserve"> </w:t>
      </w:r>
      <w:r w:rsidR="006E5EFD" w:rsidRPr="00CE6695">
        <w:t>literature</w:t>
      </w:r>
      <w:r w:rsidR="008B3275" w:rsidRPr="00CE6695">
        <w:t xml:space="preserve"> (Almeida et al., 2011)</w:t>
      </w:r>
      <w:r w:rsidR="00E73F47" w:rsidRPr="00465050">
        <w:t>.</w:t>
      </w:r>
      <w:r w:rsidR="001B718D">
        <w:t xml:space="preserve"> </w:t>
      </w:r>
      <w:r w:rsidR="00D643DD" w:rsidRPr="00465050">
        <w:t xml:space="preserve">Nevertheless, </w:t>
      </w:r>
      <w:r w:rsidR="00465050" w:rsidRPr="00465050">
        <w:t xml:space="preserve">it was possible to select vertical layers in the canopy </w:t>
      </w:r>
      <w:r>
        <w:t xml:space="preserve">where correlation between </w:t>
      </w:r>
      <w:r w:rsidR="00C46865">
        <w:t>individual stem volume and log volumes</w:t>
      </w:r>
      <w:r>
        <w:t xml:space="preserve"> was near optimal,</w:t>
      </w:r>
      <w:r w:rsidR="00465050" w:rsidRPr="00465050">
        <w:t xml:space="preserve"> </w:t>
      </w:r>
      <w:r>
        <w:t>inde</w:t>
      </w:r>
      <w:r w:rsidR="00F82A2D">
        <w:t>pendent of tree type</w:t>
      </w:r>
      <w:r w:rsidR="00465050" w:rsidRPr="00465050">
        <w:t>.</w:t>
      </w:r>
    </w:p>
    <w:p w14:paraId="639EC4FF" w14:textId="77777777" w:rsidR="00333CE9" w:rsidRPr="007624EA" w:rsidRDefault="00333CE9" w:rsidP="00206643"/>
    <w:p w14:paraId="5CF86631" w14:textId="77777777" w:rsidR="00333CE9" w:rsidRPr="009620A8" w:rsidRDefault="00333CE9" w:rsidP="00726241">
      <w:pPr>
        <w:ind w:firstLine="0"/>
        <w:outlineLvl w:val="0"/>
        <w:rPr>
          <w:rFonts w:eastAsiaTheme="minorEastAsia" w:cs="Arial"/>
          <w:szCs w:val="20"/>
        </w:rPr>
      </w:pPr>
      <w:r w:rsidRPr="009620A8">
        <w:rPr>
          <w:b/>
        </w:rPr>
        <w:t>Conclusions</w:t>
      </w:r>
    </w:p>
    <w:p w14:paraId="407553CC" w14:textId="77777777" w:rsidR="00333CE9" w:rsidRPr="009620A8" w:rsidRDefault="00333CE9" w:rsidP="009620A8"/>
    <w:p w14:paraId="701C8575" w14:textId="77777777" w:rsidR="00421441" w:rsidRDefault="0060687C" w:rsidP="009620A8">
      <w:r>
        <w:t xml:space="preserve">In eucalypt even-aged plantations, </w:t>
      </w:r>
      <w:r w:rsidR="00B22399">
        <w:t xml:space="preserve">log </w:t>
      </w:r>
      <w:r w:rsidR="001B451D">
        <w:t>volumes</w:t>
      </w:r>
      <w:r w:rsidR="009C19B6">
        <w:t xml:space="preserve"> belonging to the middle canopy</w:t>
      </w:r>
      <w:r w:rsidR="001C173C">
        <w:t xml:space="preserve"> </w:t>
      </w:r>
      <w:r w:rsidR="009C19B6">
        <w:t>were as</w:t>
      </w:r>
      <w:r w:rsidR="00B22399">
        <w:t xml:space="preserve"> good predictors</w:t>
      </w:r>
      <w:r w:rsidR="001C173C">
        <w:t xml:space="preserve"> of individual stem volume</w:t>
      </w:r>
      <w:r w:rsidR="00B22399">
        <w:t xml:space="preserve"> as transformed DBH</w:t>
      </w:r>
      <w:r w:rsidR="009C19B6">
        <w:t>s</w:t>
      </w:r>
      <w:r w:rsidR="00421441">
        <w:t>.</w:t>
      </w:r>
      <w:r w:rsidR="00716831">
        <w:t xml:space="preserve"> </w:t>
      </w:r>
      <w:r w:rsidR="00421441">
        <w:t>In the context of inventorying with terrestrial laser scanning</w:t>
      </w:r>
      <w:r w:rsidR="0037505F">
        <w:t xml:space="preserve"> or with </w:t>
      </w:r>
      <w:r w:rsidR="0037505F" w:rsidRPr="0037505F">
        <w:t>stereoscope images</w:t>
      </w:r>
      <w:r w:rsidR="0037505F">
        <w:t>,</w:t>
      </w:r>
      <w:r w:rsidR="00421441">
        <w:t xml:space="preserve"> such results are promising, because middle layers of the canopy are</w:t>
      </w:r>
      <w:r w:rsidR="009C19B6">
        <w:t xml:space="preserve"> less</w:t>
      </w:r>
      <w:r w:rsidR="00B22399">
        <w:t xml:space="preserve"> prone to obstruction</w:t>
      </w:r>
      <w:r w:rsidR="00421441">
        <w:t xml:space="preserve"> and</w:t>
      </w:r>
      <w:r w:rsidR="007624EA">
        <w:t xml:space="preserve"> </w:t>
      </w:r>
      <w:r w:rsidR="00B22399">
        <w:t>measurement errors</w:t>
      </w:r>
      <w:r w:rsidR="00421441">
        <w:t>.</w:t>
      </w:r>
    </w:p>
    <w:p w14:paraId="1138DD3B" w14:textId="77777777" w:rsidR="002905BB" w:rsidRPr="00421441" w:rsidRDefault="002905BB" w:rsidP="00206643"/>
    <w:p w14:paraId="4D8BE07F" w14:textId="77777777" w:rsidR="00CF17B4" w:rsidRPr="00015150" w:rsidRDefault="00CF17B4" w:rsidP="00726241">
      <w:pPr>
        <w:ind w:firstLine="0"/>
        <w:outlineLvl w:val="0"/>
        <w:rPr>
          <w:b/>
        </w:rPr>
      </w:pPr>
      <w:r w:rsidRPr="00015150">
        <w:rPr>
          <w:b/>
        </w:rPr>
        <w:t>Acknowledgments</w:t>
      </w:r>
    </w:p>
    <w:p w14:paraId="0A304D98" w14:textId="77777777" w:rsidR="00CF17B4" w:rsidRDefault="00CF17B4" w:rsidP="00CD252B"/>
    <w:p w14:paraId="7A1D7172" w14:textId="77777777" w:rsidR="00CF17B4" w:rsidRPr="00834CDA" w:rsidRDefault="00CF17B4" w:rsidP="005306C6">
      <w:pPr>
        <w:rPr>
          <w:rFonts w:eastAsiaTheme="minorEastAsia" w:cs="Arial"/>
          <w:szCs w:val="20"/>
        </w:rPr>
      </w:pPr>
      <w:r w:rsidRPr="00CF17B4">
        <w:rPr>
          <w:rFonts w:eastAsiaTheme="minorEastAsia" w:cs="Arial"/>
          <w:szCs w:val="20"/>
        </w:rPr>
        <w:t>This paper is part of the research program developed by GET-LiDAR (http://cmq.esalq.usp.br/getlidar/doku.php). We acknow</w:t>
      </w:r>
      <w:r>
        <w:rPr>
          <w:rFonts w:eastAsiaTheme="minorEastAsia" w:cs="Arial"/>
          <w:szCs w:val="20"/>
        </w:rPr>
        <w:t xml:space="preserve">ledge the institution Suzano Pulp and </w:t>
      </w:r>
      <w:r w:rsidRPr="00834CDA">
        <w:rPr>
          <w:rFonts w:eastAsiaTheme="minorEastAsia" w:cs="Arial"/>
          <w:szCs w:val="20"/>
        </w:rPr>
        <w:t>Paper for its support in providing the field dataset.</w:t>
      </w:r>
    </w:p>
    <w:p w14:paraId="56960937" w14:textId="77777777" w:rsidR="00405ACC" w:rsidRPr="00834CDA" w:rsidRDefault="00405ACC" w:rsidP="00CD252B"/>
    <w:p w14:paraId="54EC64E9" w14:textId="77777777" w:rsidR="009E56EA" w:rsidRPr="000F153D" w:rsidRDefault="009E56EA" w:rsidP="00726241">
      <w:pPr>
        <w:ind w:firstLine="0"/>
        <w:outlineLvl w:val="0"/>
        <w:rPr>
          <w:b/>
          <w:lang w:val="pt-BR"/>
        </w:rPr>
      </w:pPr>
      <w:r w:rsidRPr="000F153D">
        <w:rPr>
          <w:b/>
          <w:lang w:val="pt-BR"/>
        </w:rPr>
        <w:t>References</w:t>
      </w:r>
    </w:p>
    <w:p w14:paraId="0BE827FF" w14:textId="77777777" w:rsidR="00DE7B48" w:rsidRPr="00834CDA" w:rsidRDefault="00DE7B48" w:rsidP="002C5C18">
      <w:pPr>
        <w:pStyle w:val="NormalWeb"/>
        <w:spacing w:before="0" w:beforeAutospacing="0"/>
        <w:ind w:left="480" w:hanging="480"/>
        <w:jc w:val="both"/>
        <w:rPr>
          <w:lang w:val="en-US"/>
        </w:rPr>
      </w:pPr>
      <w:r w:rsidRPr="000F153D">
        <w:lastRenderedPageBreak/>
        <w:t xml:space="preserve">Almeida, R. C. de, Cabacinha, C. D., Rocha, T. B., &amp; Paula, A. de. </w:t>
      </w:r>
      <w:r w:rsidRPr="00834CDA">
        <w:rPr>
          <w:lang w:val="en-US"/>
        </w:rPr>
        <w:t xml:space="preserve">(2011). Volumetry of Eucalyptus urophylla S.T. Blake for the geometric method in Planalto da Conquista, Brazil. </w:t>
      </w:r>
      <w:r w:rsidRPr="00834CDA">
        <w:rPr>
          <w:i/>
          <w:iCs/>
          <w:lang w:val="en-US"/>
        </w:rPr>
        <w:t>Revista Caatinga</w:t>
      </w:r>
      <w:r w:rsidRPr="00834CDA">
        <w:rPr>
          <w:lang w:val="en-US"/>
        </w:rPr>
        <w:t xml:space="preserve">, </w:t>
      </w:r>
      <w:r w:rsidRPr="00834CDA">
        <w:rPr>
          <w:i/>
          <w:iCs/>
          <w:lang w:val="en-US"/>
        </w:rPr>
        <w:t>24</w:t>
      </w:r>
      <w:r w:rsidRPr="00834CDA">
        <w:rPr>
          <w:lang w:val="en-US"/>
        </w:rPr>
        <w:t>(1), 65–75. (</w:t>
      </w:r>
      <w:r w:rsidRPr="00834CDA">
        <w:rPr>
          <w:highlight w:val="yellow"/>
          <w:lang w:val="en-US"/>
        </w:rPr>
        <w:t xml:space="preserve">In Portuguese, </w:t>
      </w:r>
      <w:r w:rsidR="00DC6837" w:rsidRPr="00834CDA">
        <w:rPr>
          <w:highlight w:val="yellow"/>
          <w:lang w:val="en-US"/>
        </w:rPr>
        <w:t>a</w:t>
      </w:r>
      <w:r w:rsidRPr="00834CDA">
        <w:rPr>
          <w:highlight w:val="yellow"/>
          <w:lang w:val="en-US"/>
        </w:rPr>
        <w:t>bstract in English</w:t>
      </w:r>
      <w:r w:rsidRPr="00834CDA">
        <w:rPr>
          <w:lang w:val="en-US"/>
        </w:rPr>
        <w:t>)</w:t>
      </w:r>
      <w:r w:rsidR="00065BA1" w:rsidRPr="00834CDA">
        <w:rPr>
          <w:lang w:val="en-US"/>
        </w:rPr>
        <w:t>.</w:t>
      </w:r>
    </w:p>
    <w:p w14:paraId="645323F2" w14:textId="77777777" w:rsidR="00A8559C" w:rsidRPr="006E1D6C" w:rsidRDefault="00A8559C" w:rsidP="002C5C18">
      <w:pPr>
        <w:pStyle w:val="NormalWeb"/>
        <w:spacing w:before="0" w:beforeAutospacing="0"/>
        <w:ind w:left="480" w:hanging="480"/>
        <w:jc w:val="both"/>
        <w:rPr>
          <w:lang w:val="en-US"/>
        </w:rPr>
      </w:pPr>
      <w:r w:rsidRPr="00834CDA">
        <w:rPr>
          <w:lang w:val="en-US"/>
        </w:rPr>
        <w:t>Aschoff, T., &amp; Spiecker, H. (2004). Algorithms</w:t>
      </w:r>
      <w:r w:rsidRPr="00A8559C">
        <w:rPr>
          <w:lang w:val="en-US"/>
        </w:rPr>
        <w:t xml:space="preserve"> for the automatic detection of trees in laser scanner data. </w:t>
      </w:r>
      <w:r w:rsidRPr="00A8559C">
        <w:rPr>
          <w:i/>
          <w:iCs/>
          <w:lang w:val="en-US"/>
        </w:rPr>
        <w:t>International Archives of the Photogrammetry, Remote Sensing and Spatial Information Sciences</w:t>
      </w:r>
      <w:r w:rsidRPr="00A8559C">
        <w:rPr>
          <w:lang w:val="en-US"/>
        </w:rPr>
        <w:t xml:space="preserve"> (Vol. </w:t>
      </w:r>
      <w:r w:rsidRPr="006E1D6C">
        <w:rPr>
          <w:lang w:val="en-US"/>
        </w:rPr>
        <w:t>XXXVI–8/</w:t>
      </w:r>
      <w:r w:rsidR="00980FA3">
        <w:rPr>
          <w:lang w:val="en-US"/>
        </w:rPr>
        <w:t>W2</w:t>
      </w:r>
      <w:r w:rsidRPr="006E1D6C">
        <w:rPr>
          <w:lang w:val="en-US"/>
        </w:rPr>
        <w:t>, pp. 71–75). ISPRS.</w:t>
      </w:r>
    </w:p>
    <w:p w14:paraId="6496F199" w14:textId="77777777" w:rsidR="0098174F" w:rsidRDefault="0098174F" w:rsidP="002C5C18">
      <w:pPr>
        <w:pStyle w:val="NormalWeb"/>
        <w:spacing w:before="0" w:beforeAutospacing="0"/>
        <w:ind w:left="480" w:hanging="480"/>
        <w:jc w:val="both"/>
        <w:rPr>
          <w:lang w:val="en-US"/>
        </w:rPr>
      </w:pPr>
      <w:r w:rsidRPr="0098174F">
        <w:rPr>
          <w:lang w:val="en-US"/>
        </w:rPr>
        <w:t xml:space="preserve">Astrup, R., Ducey, M. J., Granhus, A., Ritter, T., &amp; von Lüpke, N. (2014). Approaches for estimating stand-level volume using terrestrial laser scanning in a single-scan mode. </w:t>
      </w:r>
      <w:r w:rsidRPr="0098174F">
        <w:rPr>
          <w:i/>
          <w:iCs/>
          <w:lang w:val="en-US"/>
        </w:rPr>
        <w:t>Canadian Journal of Forest Research</w:t>
      </w:r>
      <w:r w:rsidRPr="0098174F">
        <w:rPr>
          <w:lang w:val="en-US"/>
        </w:rPr>
        <w:t xml:space="preserve">, </w:t>
      </w:r>
      <w:r w:rsidRPr="0098174F">
        <w:rPr>
          <w:i/>
          <w:iCs/>
          <w:lang w:val="en-US"/>
        </w:rPr>
        <w:t>44</w:t>
      </w:r>
      <w:r w:rsidRPr="0098174F">
        <w:rPr>
          <w:lang w:val="en-US"/>
        </w:rPr>
        <w:t>(6), 666–676. doi:10.1139/cjfr-2013-0535</w:t>
      </w:r>
    </w:p>
    <w:p w14:paraId="0DBF7000" w14:textId="77777777" w:rsidR="002F3B48" w:rsidRDefault="002F3B48" w:rsidP="002C5C18">
      <w:pPr>
        <w:pStyle w:val="NormalWeb"/>
        <w:spacing w:before="0" w:beforeAutospacing="0"/>
        <w:ind w:left="480" w:hanging="480"/>
        <w:jc w:val="both"/>
        <w:rPr>
          <w:lang w:val="en-US"/>
        </w:rPr>
      </w:pPr>
      <w:r w:rsidRPr="002F3B48">
        <w:rPr>
          <w:lang w:val="en-US"/>
        </w:rPr>
        <w:t xml:space="preserve">Baltsavias, E. P. (1999). Airborne laser scanning: basic relations and formulas. </w:t>
      </w:r>
      <w:r w:rsidRPr="002F3B48">
        <w:rPr>
          <w:i/>
          <w:iCs/>
          <w:lang w:val="en-US"/>
        </w:rPr>
        <w:t>ISPRS Journal of Photogrammetry and Remote Sensing</w:t>
      </w:r>
      <w:r w:rsidRPr="002F3B48">
        <w:rPr>
          <w:lang w:val="en-US"/>
        </w:rPr>
        <w:t xml:space="preserve">, </w:t>
      </w:r>
      <w:r w:rsidRPr="002F3B48">
        <w:rPr>
          <w:i/>
          <w:iCs/>
          <w:lang w:val="en-US"/>
        </w:rPr>
        <w:t>54</w:t>
      </w:r>
      <w:r w:rsidRPr="002F3B48">
        <w:rPr>
          <w:lang w:val="en-US"/>
        </w:rPr>
        <w:t>(2-3), 199–214. doi:10.1016/S0924-2716(99)00015-5</w:t>
      </w:r>
    </w:p>
    <w:p w14:paraId="04385551" w14:textId="77777777" w:rsidR="00195015" w:rsidRDefault="00195015" w:rsidP="002C5C18">
      <w:pPr>
        <w:pStyle w:val="NormalWeb"/>
        <w:spacing w:before="0" w:beforeAutospacing="0"/>
        <w:ind w:left="480" w:hanging="480"/>
        <w:jc w:val="both"/>
      </w:pPr>
      <w:r w:rsidRPr="00D57B7E">
        <w:rPr>
          <w:lang w:val="en-US"/>
        </w:rPr>
        <w:t>Batista, J.</w:t>
      </w:r>
      <w:r w:rsidRPr="002162BA">
        <w:rPr>
          <w:lang w:val="en-US"/>
        </w:rPr>
        <w:t xml:space="preserve"> L. F., Couto, H. T. Z.; Silva Filho, D. F. (2014). </w:t>
      </w:r>
      <w:r>
        <w:rPr>
          <w:i/>
          <w:iCs/>
        </w:rPr>
        <w:t>Quantificação de recursos florestais - árvores, arvoredos e florestas</w:t>
      </w:r>
      <w:r>
        <w:t xml:space="preserve"> (1st ed.). Piracicaba-SP, Brazil: Oficina de textos.</w:t>
      </w:r>
      <w:r w:rsidRPr="00195015">
        <w:rPr>
          <w:highlight w:val="yellow"/>
        </w:rPr>
        <w:t>(in Portuguese)</w:t>
      </w:r>
      <w:r w:rsidR="00065BA1">
        <w:t>.</w:t>
      </w:r>
    </w:p>
    <w:p w14:paraId="002DC970" w14:textId="77777777" w:rsidR="00D15644" w:rsidRPr="007624EA" w:rsidRDefault="00D15644" w:rsidP="002C5C18">
      <w:pPr>
        <w:pStyle w:val="NormalWeb"/>
        <w:spacing w:before="0" w:beforeAutospacing="0"/>
        <w:ind w:left="480" w:hanging="480"/>
        <w:jc w:val="both"/>
        <w:rPr>
          <w:lang w:val="en-US"/>
        </w:rPr>
      </w:pPr>
      <w:r w:rsidRPr="007624EA">
        <w:t xml:space="preserve">Binkley, D., Stape, J. L., Ryan, M. G., Barnard, H. R., &amp; Fownes, J. (2002). </w:t>
      </w:r>
      <w:r w:rsidRPr="00D15644">
        <w:rPr>
          <w:lang w:val="en-US"/>
        </w:rPr>
        <w:t xml:space="preserve">Age-related decline in forest ecosystem growth: An individual-tree, stand-structure hypothesis. </w:t>
      </w:r>
      <w:r w:rsidRPr="007624EA">
        <w:rPr>
          <w:i/>
          <w:iCs/>
          <w:lang w:val="en-US"/>
        </w:rPr>
        <w:t>Ecosystems</w:t>
      </w:r>
      <w:r w:rsidRPr="007624EA">
        <w:rPr>
          <w:lang w:val="en-US"/>
        </w:rPr>
        <w:t xml:space="preserve">, </w:t>
      </w:r>
      <w:r w:rsidRPr="007624EA">
        <w:rPr>
          <w:i/>
          <w:iCs/>
          <w:lang w:val="en-US"/>
        </w:rPr>
        <w:t>5</w:t>
      </w:r>
      <w:r w:rsidRPr="007624EA">
        <w:rPr>
          <w:lang w:val="en-US"/>
        </w:rPr>
        <w:t>(1), 58–67. doi:10.1007/s10021-001-0055-7</w:t>
      </w:r>
    </w:p>
    <w:p w14:paraId="77958C53" w14:textId="77777777" w:rsidR="003D129C" w:rsidRPr="003D129C" w:rsidRDefault="003D129C" w:rsidP="002C5C18">
      <w:pPr>
        <w:pStyle w:val="NormalWeb"/>
        <w:spacing w:before="0" w:beforeAutospacing="0"/>
        <w:ind w:left="480" w:hanging="480"/>
        <w:jc w:val="both"/>
        <w:rPr>
          <w:lang w:val="en-US"/>
        </w:rPr>
      </w:pPr>
      <w:r>
        <w:rPr>
          <w:lang w:val="en-US"/>
        </w:rPr>
        <w:t>British Columbia Province (2011)</w:t>
      </w:r>
      <w:r w:rsidRPr="003D129C">
        <w:rPr>
          <w:lang w:val="en-US"/>
        </w:rPr>
        <w:t xml:space="preserve">. </w:t>
      </w:r>
      <w:r>
        <w:rPr>
          <w:lang w:val="en-US"/>
        </w:rPr>
        <w:t xml:space="preserve">Scaling Manual. </w:t>
      </w:r>
      <w:r w:rsidRPr="003D129C">
        <w:rPr>
          <w:lang w:val="en-US"/>
        </w:rPr>
        <w:t>Timber Pricing Branch; Ministry of Forests, Lands and Natural Resource Operations</w:t>
      </w:r>
      <w:r>
        <w:rPr>
          <w:lang w:val="en-US"/>
        </w:rPr>
        <w:t>. Victoria, BC, Canada.</w:t>
      </w:r>
      <w:r w:rsidR="00B30F4D">
        <w:rPr>
          <w:lang w:val="en-US"/>
        </w:rPr>
        <w:t xml:space="preserve"> Acessed from: </w:t>
      </w:r>
      <w:r w:rsidR="00B30F4D" w:rsidRPr="00B30F4D">
        <w:rPr>
          <w:lang w:val="en-US"/>
        </w:rPr>
        <w:t>http://www2.gov.bc.ca/gov/content/industry/forestry/competitive-forest-industry/timber-pricing/timber-scaling/timber-scaling-manual</w:t>
      </w:r>
    </w:p>
    <w:p w14:paraId="3F3546A9" w14:textId="77777777" w:rsidR="00933653" w:rsidRPr="000362A7" w:rsidRDefault="00933653" w:rsidP="002C5C18">
      <w:pPr>
        <w:pStyle w:val="NormalWeb"/>
        <w:spacing w:before="0" w:beforeAutospacing="0"/>
        <w:ind w:left="480" w:hanging="480"/>
        <w:jc w:val="both"/>
        <w:rPr>
          <w:lang w:val="en-US"/>
          <w:rPrChange w:id="40" w:author="John Paul McTague" w:date="2016-09-03T10:26:00Z">
            <w:rPr/>
          </w:rPrChange>
        </w:rPr>
      </w:pPr>
      <w:r w:rsidRPr="00D57B7E">
        <w:t>Campos, J. C.</w:t>
      </w:r>
      <w:r w:rsidRPr="00195015">
        <w:t xml:space="preserve"> C., &amp; Leite, H. G. (2013). </w:t>
      </w:r>
      <w:r>
        <w:rPr>
          <w:i/>
          <w:iCs/>
        </w:rPr>
        <w:t>Mensuracão Florestal - perguntas e respostas</w:t>
      </w:r>
      <w:r>
        <w:t xml:space="preserve"> (4</w:t>
      </w:r>
      <w:r>
        <w:rPr>
          <w:vertAlign w:val="superscript"/>
        </w:rPr>
        <w:t>a</w:t>
      </w:r>
      <w:r>
        <w:t xml:space="preserve"> ed.). </w:t>
      </w:r>
      <w:r w:rsidRPr="000362A7">
        <w:rPr>
          <w:lang w:val="en-US"/>
          <w:rPrChange w:id="41" w:author="John Paul McTague" w:date="2016-09-03T10:26:00Z">
            <w:rPr/>
          </w:rPrChange>
        </w:rPr>
        <w:t>Viçosa, MG, Brazil, Brazil: Editora UFV.</w:t>
      </w:r>
      <w:r w:rsidR="003F06AE" w:rsidRPr="000362A7">
        <w:rPr>
          <w:lang w:val="en-US"/>
          <w:rPrChange w:id="42" w:author="John Paul McTague" w:date="2016-09-03T10:26:00Z">
            <w:rPr/>
          </w:rPrChange>
        </w:rPr>
        <w:t xml:space="preserve"> </w:t>
      </w:r>
      <w:r w:rsidR="003F06AE" w:rsidRPr="000362A7">
        <w:rPr>
          <w:highlight w:val="yellow"/>
          <w:lang w:val="en-US"/>
          <w:rPrChange w:id="43" w:author="John Paul McTague" w:date="2016-09-03T10:26:00Z">
            <w:rPr>
              <w:highlight w:val="yellow"/>
            </w:rPr>
          </w:rPrChange>
        </w:rPr>
        <w:t>(in Portuguese)</w:t>
      </w:r>
      <w:r w:rsidR="00065BA1" w:rsidRPr="000362A7">
        <w:rPr>
          <w:lang w:val="en-US"/>
          <w:rPrChange w:id="44" w:author="John Paul McTague" w:date="2016-09-03T10:26:00Z">
            <w:rPr/>
          </w:rPrChange>
        </w:rPr>
        <w:t>.</w:t>
      </w:r>
    </w:p>
    <w:p w14:paraId="79E4A904" w14:textId="77777777" w:rsidR="0046535E" w:rsidRDefault="0046535E" w:rsidP="002C5C18">
      <w:pPr>
        <w:pStyle w:val="NormalWeb"/>
        <w:spacing w:before="0" w:beforeAutospacing="0"/>
        <w:ind w:left="480" w:hanging="480"/>
        <w:jc w:val="both"/>
        <w:rPr>
          <w:lang w:val="en-US"/>
        </w:rPr>
      </w:pPr>
      <w:r w:rsidRPr="000362A7">
        <w:rPr>
          <w:lang w:val="en-US"/>
          <w:rPrChange w:id="45" w:author="John Paul McTague" w:date="2016-09-03T10:26:00Z">
            <w:rPr/>
          </w:rPrChange>
        </w:rPr>
        <w:t xml:space="preserve">Cheng, Z.-L., Zhang, X.-P., &amp; Chen, B.-Q. (2007). </w:t>
      </w:r>
      <w:r w:rsidRPr="0046535E">
        <w:rPr>
          <w:lang w:val="en-US"/>
        </w:rPr>
        <w:t xml:space="preserve">Simple Reconstruction of Tree Branches from a Single Range Image. </w:t>
      </w:r>
      <w:r w:rsidRPr="0046535E">
        <w:rPr>
          <w:i/>
          <w:iCs/>
          <w:lang w:val="en-US"/>
        </w:rPr>
        <w:t>Journal of Computer Science and Technology</w:t>
      </w:r>
      <w:r w:rsidRPr="0046535E">
        <w:rPr>
          <w:lang w:val="en-US"/>
        </w:rPr>
        <w:t xml:space="preserve">, </w:t>
      </w:r>
      <w:r w:rsidRPr="0046535E">
        <w:rPr>
          <w:i/>
          <w:iCs/>
          <w:lang w:val="en-US"/>
        </w:rPr>
        <w:t>22</w:t>
      </w:r>
      <w:r w:rsidRPr="0046535E">
        <w:rPr>
          <w:lang w:val="en-US"/>
        </w:rPr>
        <w:t>(6), 846–858. doi:10.1007/s11390-007-9095-6</w:t>
      </w:r>
    </w:p>
    <w:p w14:paraId="543506AC" w14:textId="77777777" w:rsidR="0059184A" w:rsidRPr="00387274" w:rsidRDefault="0059184A" w:rsidP="002C5C18">
      <w:pPr>
        <w:pStyle w:val="NormalWeb"/>
        <w:spacing w:before="0" w:beforeAutospacing="0"/>
        <w:ind w:left="480" w:hanging="480"/>
        <w:jc w:val="both"/>
        <w:rPr>
          <w:lang w:val="en-US"/>
        </w:rPr>
      </w:pPr>
      <w:r w:rsidRPr="00C8123D">
        <w:rPr>
          <w:lang w:val="en-US"/>
        </w:rPr>
        <w:t xml:space="preserve">Cruz de León, G., &amp; Uranga-Valencia, L. P. (2013). </w:t>
      </w:r>
      <w:r w:rsidRPr="0059184A">
        <w:rPr>
          <w:lang w:val="en-US"/>
        </w:rPr>
        <w:t xml:space="preserve">Theoretical evaluation of Huber and Smalian methods applied to tree stem classical geometries. </w:t>
      </w:r>
      <w:r w:rsidRPr="00387274">
        <w:rPr>
          <w:i/>
          <w:iCs/>
          <w:lang w:val="en-US"/>
        </w:rPr>
        <w:t>Bosque (Valdivia)</w:t>
      </w:r>
      <w:r w:rsidRPr="00387274">
        <w:rPr>
          <w:lang w:val="en-US"/>
        </w:rPr>
        <w:t xml:space="preserve">, </w:t>
      </w:r>
      <w:r w:rsidRPr="00387274">
        <w:rPr>
          <w:i/>
          <w:iCs/>
          <w:lang w:val="en-US"/>
        </w:rPr>
        <w:t>34</w:t>
      </w:r>
      <w:r w:rsidRPr="00387274">
        <w:rPr>
          <w:lang w:val="en-US"/>
        </w:rPr>
        <w:t>(3), 13–14. doi:10.4067/S0717-92002013000300007</w:t>
      </w:r>
    </w:p>
    <w:p w14:paraId="114DD705" w14:textId="77777777" w:rsidR="00CB5C9F" w:rsidRDefault="00CB5C9F" w:rsidP="002C5C18">
      <w:pPr>
        <w:pStyle w:val="NormalWeb"/>
        <w:spacing w:before="0" w:beforeAutospacing="0"/>
        <w:ind w:left="480" w:hanging="480"/>
        <w:jc w:val="both"/>
        <w:rPr>
          <w:lang w:val="en-US"/>
        </w:rPr>
      </w:pPr>
      <w:r w:rsidRPr="00CB5C9F">
        <w:rPr>
          <w:lang w:val="en-US"/>
        </w:rPr>
        <w:t xml:space="preserve">Dassot, M., Constant, T., &amp; Fournier, M. (2011). The use of terrestrial LiDAR technology in forest science: Application fields, benefits and challenges. </w:t>
      </w:r>
      <w:r w:rsidRPr="00CB5C9F">
        <w:rPr>
          <w:i/>
          <w:iCs/>
          <w:lang w:val="en-US"/>
        </w:rPr>
        <w:t>Annals of Forest Science</w:t>
      </w:r>
      <w:r w:rsidRPr="00CB5C9F">
        <w:rPr>
          <w:lang w:val="en-US"/>
        </w:rPr>
        <w:t xml:space="preserve">, </w:t>
      </w:r>
      <w:r w:rsidRPr="00CB5C9F">
        <w:rPr>
          <w:i/>
          <w:iCs/>
          <w:lang w:val="en-US"/>
        </w:rPr>
        <w:t>68</w:t>
      </w:r>
      <w:r w:rsidRPr="00CB5C9F">
        <w:rPr>
          <w:lang w:val="en-US"/>
        </w:rPr>
        <w:t>(5), 959–974. doi:10.1007/s13595-011-0102-2</w:t>
      </w:r>
    </w:p>
    <w:p w14:paraId="723E88D2" w14:textId="77777777" w:rsidR="00E115EF" w:rsidRDefault="00E115EF" w:rsidP="002C5C18">
      <w:pPr>
        <w:pStyle w:val="NormalWeb"/>
        <w:spacing w:before="0" w:beforeAutospacing="0"/>
        <w:ind w:left="480" w:hanging="480"/>
        <w:jc w:val="both"/>
        <w:rPr>
          <w:lang w:val="en-US"/>
        </w:rPr>
      </w:pPr>
      <w:r w:rsidRPr="00931AE2">
        <w:rPr>
          <w:lang w:val="en-US"/>
        </w:rPr>
        <w:t xml:space="preserve">Diaz-Balteiro, L., Bertomeu, M., &amp; Bertomeu, M. (2009). </w:t>
      </w:r>
      <w:r w:rsidRPr="00E115EF">
        <w:rPr>
          <w:lang w:val="en-US"/>
        </w:rPr>
        <w:t xml:space="preserve">Optimal harvest scheduling in Eucalyptus plantations. A case study in Galicia (Spain). </w:t>
      </w:r>
      <w:r w:rsidRPr="00E115EF">
        <w:rPr>
          <w:i/>
          <w:iCs/>
          <w:lang w:val="en-US"/>
        </w:rPr>
        <w:t>Forest Policy and Economics</w:t>
      </w:r>
      <w:r w:rsidRPr="00E115EF">
        <w:rPr>
          <w:lang w:val="en-US"/>
        </w:rPr>
        <w:t xml:space="preserve">, </w:t>
      </w:r>
      <w:r w:rsidRPr="00E115EF">
        <w:rPr>
          <w:i/>
          <w:iCs/>
          <w:lang w:val="en-US"/>
        </w:rPr>
        <w:t>11</w:t>
      </w:r>
      <w:r w:rsidRPr="00E115EF">
        <w:rPr>
          <w:lang w:val="en-US"/>
        </w:rPr>
        <w:t>(8), 548–554. doi:10.1016/j.forpol.2009.07.005</w:t>
      </w:r>
    </w:p>
    <w:p w14:paraId="6413CE5B" w14:textId="77777777" w:rsidR="00C708E6" w:rsidRPr="000F153D" w:rsidRDefault="00C708E6" w:rsidP="00D57B7E">
      <w:pPr>
        <w:pStyle w:val="NormalWeb"/>
        <w:ind w:left="480" w:hanging="480"/>
      </w:pPr>
      <w:r w:rsidRPr="000F153D">
        <w:rPr>
          <w:lang w:val="de-DE"/>
        </w:rPr>
        <w:lastRenderedPageBreak/>
        <w:t xml:space="preserve">Forsman, M., Börlin, N., &amp; Holmgren, J. (2016). </w:t>
      </w:r>
      <w:r w:rsidRPr="00C708E6">
        <w:rPr>
          <w:lang w:val="en-US"/>
        </w:rPr>
        <w:t xml:space="preserve">Estimation of Tree Stem Attributes Using Terrestrial Photogrammetry with a Camera Rig. </w:t>
      </w:r>
      <w:r>
        <w:rPr>
          <w:i/>
          <w:iCs/>
        </w:rPr>
        <w:t>Forests</w:t>
      </w:r>
      <w:r>
        <w:t xml:space="preserve">, </w:t>
      </w:r>
      <w:r>
        <w:rPr>
          <w:i/>
          <w:iCs/>
        </w:rPr>
        <w:t>61</w:t>
      </w:r>
      <w:r>
        <w:t>(7), 1–20. doi:10.3390/f7030061</w:t>
      </w:r>
    </w:p>
    <w:p w14:paraId="66E072D1" w14:textId="77777777" w:rsidR="001A698D" w:rsidRPr="000362A7" w:rsidRDefault="001A698D" w:rsidP="002C5C18">
      <w:pPr>
        <w:pStyle w:val="NormalWeb"/>
        <w:spacing w:before="0" w:beforeAutospacing="0"/>
        <w:ind w:left="480" w:hanging="480"/>
        <w:jc w:val="both"/>
        <w:rPr>
          <w:lang w:val="en-US"/>
          <w:rPrChange w:id="46" w:author="John Paul McTague" w:date="2016-09-03T10:26:00Z">
            <w:rPr/>
          </w:rPrChange>
        </w:rPr>
      </w:pPr>
      <w:r>
        <w:t>Gonçalves, J. L. D. M., Alvares, C. A., Higa, A. R., Silva, L. D., Alfenas, A. C., Stahl, J</w:t>
      </w:r>
      <w:r w:rsidRPr="001A698D">
        <w:rPr>
          <w:highlight w:val="yellow"/>
        </w:rPr>
        <w:t>., …</w:t>
      </w:r>
      <w:r>
        <w:t xml:space="preserve"> </w:t>
      </w:r>
      <w:r w:rsidRPr="000F153D">
        <w:rPr>
          <w:lang w:val="en-US"/>
        </w:rPr>
        <w:t xml:space="preserve">Epron, D. (2013). </w:t>
      </w:r>
      <w:r w:rsidRPr="001A698D">
        <w:rPr>
          <w:lang w:val="en-US"/>
        </w:rPr>
        <w:t xml:space="preserve">Integrating genetic and silvicultural strategies to minimize abiotic and biotic constraints in Brazilian eucalypt plantations. </w:t>
      </w:r>
      <w:r w:rsidRPr="000362A7">
        <w:rPr>
          <w:i/>
          <w:iCs/>
          <w:lang w:val="en-US"/>
          <w:rPrChange w:id="47" w:author="John Paul McTague" w:date="2016-09-03T10:26:00Z">
            <w:rPr>
              <w:i/>
              <w:iCs/>
            </w:rPr>
          </w:rPrChange>
        </w:rPr>
        <w:t>Forest Ecology and Management</w:t>
      </w:r>
      <w:r w:rsidRPr="000362A7">
        <w:rPr>
          <w:lang w:val="en-US"/>
          <w:rPrChange w:id="48" w:author="John Paul McTague" w:date="2016-09-03T10:26:00Z">
            <w:rPr/>
          </w:rPrChange>
        </w:rPr>
        <w:t xml:space="preserve">, </w:t>
      </w:r>
      <w:r w:rsidRPr="000362A7">
        <w:rPr>
          <w:i/>
          <w:iCs/>
          <w:lang w:val="en-US"/>
          <w:rPrChange w:id="49" w:author="John Paul McTague" w:date="2016-09-03T10:26:00Z">
            <w:rPr>
              <w:i/>
              <w:iCs/>
            </w:rPr>
          </w:rPrChange>
        </w:rPr>
        <w:t>301</w:t>
      </w:r>
      <w:r w:rsidRPr="000362A7">
        <w:rPr>
          <w:lang w:val="en-US"/>
          <w:rPrChange w:id="50" w:author="John Paul McTague" w:date="2016-09-03T10:26:00Z">
            <w:rPr/>
          </w:rPrChange>
        </w:rPr>
        <w:t>, 6–27. doi:10.1016/j.foreco.2012.12.030</w:t>
      </w:r>
    </w:p>
    <w:p w14:paraId="4BA19C22" w14:textId="77777777" w:rsidR="00933653" w:rsidRDefault="00933653" w:rsidP="002C5C18">
      <w:pPr>
        <w:pStyle w:val="NormalWeb"/>
        <w:spacing w:before="0" w:beforeAutospacing="0"/>
        <w:ind w:left="480" w:hanging="480"/>
        <w:jc w:val="both"/>
        <w:rPr>
          <w:lang w:val="en-US"/>
        </w:rPr>
      </w:pPr>
      <w:r w:rsidRPr="000362A7">
        <w:rPr>
          <w:lang w:val="en-US"/>
          <w:rPrChange w:id="51" w:author="John Paul McTague" w:date="2016-09-03T10:26:00Z">
            <w:rPr/>
          </w:rPrChange>
        </w:rPr>
        <w:t xml:space="preserve">Görgens, E. B., Packalen, P., da Silva, A. G. P., Alvares, C. A., Campoe, O. C., Stape, J. L., &amp; Rodriguez, L. C. E. (2015). </w:t>
      </w:r>
      <w:r w:rsidRPr="00933653">
        <w:rPr>
          <w:lang w:val="en-US"/>
        </w:rPr>
        <w:t xml:space="preserve">Stand volume models based on stable metrics as from multiple ALS acquisitions in Eucalyptus plantations. </w:t>
      </w:r>
      <w:r w:rsidRPr="00933653">
        <w:rPr>
          <w:i/>
          <w:iCs/>
          <w:lang w:val="en-US"/>
        </w:rPr>
        <w:t>Annals of Forest Science</w:t>
      </w:r>
      <w:r w:rsidRPr="00933653">
        <w:rPr>
          <w:lang w:val="en-US"/>
        </w:rPr>
        <w:t xml:space="preserve">, </w:t>
      </w:r>
      <w:r w:rsidRPr="00933653">
        <w:rPr>
          <w:i/>
          <w:iCs/>
          <w:lang w:val="en-US"/>
        </w:rPr>
        <w:t>72</w:t>
      </w:r>
      <w:r w:rsidRPr="00933653">
        <w:rPr>
          <w:lang w:val="en-US"/>
        </w:rPr>
        <w:t>(4), 489–498. doi:10.1007/s13595-015-0457-x</w:t>
      </w:r>
    </w:p>
    <w:p w14:paraId="11EFA6E3" w14:textId="77777777" w:rsidR="00502672" w:rsidRPr="00933653" w:rsidRDefault="00502672" w:rsidP="002C5C18">
      <w:pPr>
        <w:pStyle w:val="NormalWeb"/>
        <w:spacing w:before="0" w:beforeAutospacing="0"/>
        <w:ind w:left="480" w:hanging="480"/>
        <w:jc w:val="both"/>
        <w:rPr>
          <w:lang w:val="en-US"/>
        </w:rPr>
      </w:pPr>
      <w:r>
        <w:rPr>
          <w:lang w:val="en-US"/>
        </w:rPr>
        <w:t xml:space="preserve">IBGE (2015). Aggregated Database (SIDRA). Accessed from: </w:t>
      </w:r>
      <w:r w:rsidRPr="00502672">
        <w:rPr>
          <w:lang w:val="en-US"/>
        </w:rPr>
        <w:t>http://www.sidra.ibge.gov.br/bda/acervo/acervo9.asp?e=c&amp;p=VS&amp;z=t&amp;o=29</w:t>
      </w:r>
    </w:p>
    <w:p w14:paraId="31E20079" w14:textId="77777777" w:rsidR="00632437" w:rsidRDefault="00632437" w:rsidP="002C5C18">
      <w:pPr>
        <w:pStyle w:val="NormalWeb"/>
        <w:spacing w:before="0" w:beforeAutospacing="0"/>
        <w:ind w:left="480" w:hanging="480"/>
        <w:jc w:val="both"/>
        <w:rPr>
          <w:lang w:val="en-US"/>
        </w:rPr>
      </w:pPr>
      <w:r w:rsidRPr="00632437">
        <w:rPr>
          <w:lang w:val="en-US"/>
        </w:rPr>
        <w:t xml:space="preserve">Henning, J. G., &amp; Radtke, P. J. (2006). Detailed stem measurements of standing trees from ground-based scanning lidar. </w:t>
      </w:r>
      <w:r w:rsidRPr="00632437">
        <w:rPr>
          <w:i/>
          <w:iCs/>
          <w:lang w:val="en-US"/>
        </w:rPr>
        <w:t>Forest Science</w:t>
      </w:r>
      <w:r w:rsidRPr="00632437">
        <w:rPr>
          <w:lang w:val="en-US"/>
        </w:rPr>
        <w:t xml:space="preserve">, </w:t>
      </w:r>
      <w:r w:rsidRPr="00632437">
        <w:rPr>
          <w:i/>
          <w:iCs/>
          <w:lang w:val="en-US"/>
        </w:rPr>
        <w:t>52</w:t>
      </w:r>
      <w:r w:rsidRPr="00632437">
        <w:rPr>
          <w:lang w:val="en-US"/>
        </w:rPr>
        <w:t xml:space="preserve">(1), 67–80. Retrieved from </w:t>
      </w:r>
      <w:r w:rsidR="0028002E" w:rsidRPr="0028002E">
        <w:rPr>
          <w:lang w:val="en-US"/>
        </w:rPr>
        <w:t>http://www.ingentaconnect.com/content/saf/fs/2006/00000052/00000001/art00007#expand/collapse</w:t>
      </w:r>
    </w:p>
    <w:p w14:paraId="4638E9AA" w14:textId="77777777" w:rsidR="0028002E" w:rsidRDefault="0028002E" w:rsidP="002C5C18">
      <w:pPr>
        <w:pStyle w:val="NormalWeb"/>
        <w:spacing w:before="0" w:beforeAutospacing="0"/>
        <w:ind w:left="480" w:hanging="480"/>
        <w:jc w:val="both"/>
        <w:rPr>
          <w:lang w:val="en-US"/>
        </w:rPr>
      </w:pPr>
      <w:r w:rsidRPr="00065BA1">
        <w:rPr>
          <w:lang w:val="en-US"/>
        </w:rPr>
        <w:t>Hopkinson, C., Chasmer, L., Young-Pow, C., &amp; Treitz, P. (2004). Assessing forest metrics</w:t>
      </w:r>
      <w:r w:rsidRPr="0028002E">
        <w:rPr>
          <w:lang w:val="en-US"/>
        </w:rPr>
        <w:t xml:space="preserve"> with a ground-based scanning lidar. </w:t>
      </w:r>
      <w:r w:rsidRPr="000E64AD">
        <w:rPr>
          <w:i/>
          <w:iCs/>
          <w:lang w:val="en-US"/>
        </w:rPr>
        <w:t>Canadian Journal of Forest Research</w:t>
      </w:r>
      <w:r w:rsidRPr="000E64AD">
        <w:rPr>
          <w:lang w:val="en-US"/>
        </w:rPr>
        <w:t xml:space="preserve">, </w:t>
      </w:r>
      <w:r w:rsidRPr="000E64AD">
        <w:rPr>
          <w:i/>
          <w:iCs/>
          <w:lang w:val="en-US"/>
        </w:rPr>
        <w:t>34</w:t>
      </w:r>
      <w:r w:rsidRPr="000E64AD">
        <w:rPr>
          <w:lang w:val="en-US"/>
        </w:rPr>
        <w:t>(3), 573–583. doi:10.1139/x03-225</w:t>
      </w:r>
    </w:p>
    <w:p w14:paraId="1068F215" w14:textId="77777777" w:rsidR="00602783" w:rsidRPr="00602783" w:rsidRDefault="00602783" w:rsidP="002C5C18">
      <w:pPr>
        <w:pStyle w:val="NormalWeb"/>
        <w:spacing w:before="0" w:beforeAutospacing="0"/>
        <w:ind w:left="480" w:hanging="480"/>
        <w:jc w:val="both"/>
        <w:rPr>
          <w:lang w:val="en-US"/>
        </w:rPr>
      </w:pPr>
      <w:r w:rsidRPr="00602783">
        <w:rPr>
          <w:lang w:val="en-US"/>
        </w:rPr>
        <w:t>Kankare, V., Joensuu, M., Vauhkonen, J., Holopainen, M., Tanhuanpää, T., Vastaranta, M</w:t>
      </w:r>
      <w:r w:rsidRPr="00602783">
        <w:rPr>
          <w:highlight w:val="yellow"/>
          <w:lang w:val="en-US"/>
        </w:rPr>
        <w:t>., …</w:t>
      </w:r>
      <w:r w:rsidRPr="00602783">
        <w:rPr>
          <w:lang w:val="en-US"/>
        </w:rPr>
        <w:t xml:space="preserve"> Sipi, M. (2014). Estimation of the Timber Quality of Scots Pine with Terrestrial Laser Scanning. </w:t>
      </w:r>
      <w:r w:rsidRPr="00602783">
        <w:rPr>
          <w:i/>
          <w:iCs/>
          <w:lang w:val="en-US"/>
        </w:rPr>
        <w:t>Forests</w:t>
      </w:r>
      <w:r w:rsidRPr="00602783">
        <w:rPr>
          <w:lang w:val="en-US"/>
        </w:rPr>
        <w:t xml:space="preserve">, </w:t>
      </w:r>
      <w:r w:rsidRPr="00602783">
        <w:rPr>
          <w:i/>
          <w:iCs/>
          <w:lang w:val="en-US"/>
        </w:rPr>
        <w:t>5</w:t>
      </w:r>
      <w:r w:rsidRPr="00602783">
        <w:rPr>
          <w:lang w:val="en-US"/>
        </w:rPr>
        <w:t>(8), 1879–1895. doi:10.3390/f5081879</w:t>
      </w:r>
    </w:p>
    <w:p w14:paraId="251BC282" w14:textId="77777777" w:rsidR="000821D2" w:rsidRDefault="000821D2" w:rsidP="002C5C18">
      <w:pPr>
        <w:pStyle w:val="NormalWeb"/>
        <w:spacing w:before="0" w:beforeAutospacing="0"/>
        <w:ind w:left="480" w:hanging="480"/>
        <w:jc w:val="both"/>
        <w:rPr>
          <w:lang w:val="en-US"/>
        </w:rPr>
      </w:pPr>
      <w:r w:rsidRPr="000821D2">
        <w:rPr>
          <w:lang w:val="en-US"/>
        </w:rPr>
        <w:t xml:space="preserve">Ketterings, Q. M., Coe, R., Van Noordwijk, M., Ambagau, Y., &amp; Palm, C. A. (2001). Reducing uncertain in the use of allometric biomass equation for predciting above-ground tree biomass in mixed secondary forests. </w:t>
      </w:r>
      <w:r w:rsidRPr="004F28EF">
        <w:rPr>
          <w:i/>
          <w:iCs/>
          <w:lang w:val="en-US"/>
        </w:rPr>
        <w:t>Forest Ecology and Management</w:t>
      </w:r>
      <w:r w:rsidRPr="004F28EF">
        <w:rPr>
          <w:lang w:val="en-US"/>
        </w:rPr>
        <w:t xml:space="preserve">, </w:t>
      </w:r>
      <w:r w:rsidRPr="004F28EF">
        <w:rPr>
          <w:i/>
          <w:iCs/>
          <w:lang w:val="en-US"/>
        </w:rPr>
        <w:t>146</w:t>
      </w:r>
      <w:r w:rsidRPr="004F28EF">
        <w:rPr>
          <w:lang w:val="en-US"/>
        </w:rPr>
        <w:t>, 199–209.</w:t>
      </w:r>
    </w:p>
    <w:p w14:paraId="3501B584" w14:textId="77777777" w:rsidR="00E41BBF" w:rsidRPr="00E41BBF" w:rsidRDefault="00E41BBF" w:rsidP="002C5C18">
      <w:pPr>
        <w:pStyle w:val="NormalWeb"/>
        <w:spacing w:before="0" w:beforeAutospacing="0"/>
        <w:ind w:left="480" w:hanging="480"/>
        <w:jc w:val="both"/>
        <w:rPr>
          <w:lang w:val="en-US"/>
        </w:rPr>
      </w:pPr>
      <w:r w:rsidRPr="00E41BBF">
        <w:rPr>
          <w:lang w:val="en-US"/>
        </w:rPr>
        <w:t>Liang, X., Kankare, V., Hyyppä, J., Wang, Y., Kukko, A., Haggrén, H</w:t>
      </w:r>
      <w:r w:rsidRPr="00E41BBF">
        <w:rPr>
          <w:highlight w:val="yellow"/>
          <w:lang w:val="en-US"/>
        </w:rPr>
        <w:t>., …</w:t>
      </w:r>
      <w:r w:rsidRPr="00E41BBF">
        <w:rPr>
          <w:lang w:val="en-US"/>
        </w:rPr>
        <w:t xml:space="preserve"> Vastaranta, M. (2016). Terrestrial laser scanning in forest inventories. </w:t>
      </w:r>
      <w:r w:rsidRPr="00E41BBF">
        <w:rPr>
          <w:i/>
          <w:iCs/>
          <w:lang w:val="en-US"/>
        </w:rPr>
        <w:t>ISPRS Journal of Photogrammetry and Remote Sensing</w:t>
      </w:r>
      <w:r w:rsidRPr="00E41BBF">
        <w:rPr>
          <w:lang w:val="en-US"/>
        </w:rPr>
        <w:t>. doi:10.1016/j.isprsjprs.2016.01.006</w:t>
      </w:r>
    </w:p>
    <w:p w14:paraId="1D9D5CF3" w14:textId="77777777" w:rsidR="00E41BBF" w:rsidRDefault="00E41BBF" w:rsidP="002C5C18">
      <w:pPr>
        <w:pStyle w:val="NormalWeb"/>
        <w:spacing w:before="0" w:beforeAutospacing="0"/>
        <w:ind w:left="480" w:hanging="480"/>
        <w:jc w:val="both"/>
        <w:rPr>
          <w:lang w:val="en-US"/>
        </w:rPr>
      </w:pPr>
      <w:r w:rsidRPr="000F153D">
        <w:rPr>
          <w:lang w:val="de-DE"/>
        </w:rPr>
        <w:t xml:space="preserve">Liang, X., Kankare, V., Xiaowei, Y., Hyyppa, J., &amp; Holopainen, M. (2014). </w:t>
      </w:r>
      <w:r w:rsidRPr="00E41BBF">
        <w:rPr>
          <w:lang w:val="en-US"/>
        </w:rPr>
        <w:t xml:space="preserve">Automated Stem Curve Measurement Using Terrestrial Laser Scanning. </w:t>
      </w:r>
      <w:r w:rsidRPr="00E41BBF">
        <w:rPr>
          <w:i/>
          <w:iCs/>
          <w:lang w:val="en-US"/>
        </w:rPr>
        <w:t>IEEE Transactions on Geoscience and Remote Sensing</w:t>
      </w:r>
      <w:r w:rsidRPr="00E41BBF">
        <w:rPr>
          <w:lang w:val="en-US"/>
        </w:rPr>
        <w:t xml:space="preserve">, </w:t>
      </w:r>
      <w:r w:rsidRPr="00E41BBF">
        <w:rPr>
          <w:i/>
          <w:iCs/>
          <w:lang w:val="en-US"/>
        </w:rPr>
        <w:t>52</w:t>
      </w:r>
      <w:r w:rsidRPr="00E41BBF">
        <w:rPr>
          <w:lang w:val="en-US"/>
        </w:rPr>
        <w:t>(3), 1739–1748. doi:10.1109/TGRS.2013.2253783</w:t>
      </w:r>
    </w:p>
    <w:p w14:paraId="3903A182" w14:textId="77777777" w:rsidR="0011786F" w:rsidRDefault="0011786F" w:rsidP="002C5C18">
      <w:pPr>
        <w:pStyle w:val="NormalWeb"/>
        <w:spacing w:before="0" w:beforeAutospacing="0"/>
        <w:ind w:left="480" w:hanging="480"/>
        <w:jc w:val="both"/>
        <w:rPr>
          <w:lang w:val="en-US"/>
        </w:rPr>
      </w:pPr>
      <w:r w:rsidRPr="0011786F">
        <w:rPr>
          <w:lang w:val="en-US"/>
        </w:rPr>
        <w:t xml:space="preserve">Lefsky, M., &amp; McHale, M. R. (2008). Volume estimates of trees with complex architecture from terrestrial laser scanning. </w:t>
      </w:r>
      <w:r w:rsidRPr="009C2F9C">
        <w:rPr>
          <w:i/>
          <w:iCs/>
          <w:lang w:val="en-US"/>
        </w:rPr>
        <w:t>Journal of Applied Remote Sensing</w:t>
      </w:r>
      <w:r w:rsidRPr="009C2F9C">
        <w:rPr>
          <w:lang w:val="en-US"/>
        </w:rPr>
        <w:t xml:space="preserve">, </w:t>
      </w:r>
      <w:r w:rsidRPr="009C2F9C">
        <w:rPr>
          <w:i/>
          <w:iCs/>
          <w:lang w:val="en-US"/>
        </w:rPr>
        <w:t>2</w:t>
      </w:r>
      <w:r w:rsidRPr="009C2F9C">
        <w:rPr>
          <w:lang w:val="en-US"/>
        </w:rPr>
        <w:t>(1), 023521. doi:10.1117/1.2939008</w:t>
      </w:r>
    </w:p>
    <w:p w14:paraId="5B57B9CA" w14:textId="77777777" w:rsidR="0051756B" w:rsidRDefault="0051756B" w:rsidP="002C5C18">
      <w:pPr>
        <w:pStyle w:val="NormalWeb"/>
        <w:spacing w:before="0" w:beforeAutospacing="0"/>
        <w:ind w:left="480" w:hanging="480"/>
        <w:jc w:val="both"/>
        <w:rPr>
          <w:lang w:val="en-US"/>
        </w:rPr>
      </w:pPr>
      <w:r w:rsidRPr="0051756B">
        <w:rPr>
          <w:lang w:val="en-US"/>
        </w:rPr>
        <w:lastRenderedPageBreak/>
        <w:t xml:space="preserve">Maas, H. G., Bienert, A., Scheller, S., Keane, E., Bienert, A., Scheller, S., &amp; Automatic, E. K. (2008). Automatic forest inventory parameter determination from terrestrial laser scanner data, </w:t>
      </w:r>
      <w:r w:rsidRPr="0051756B">
        <w:rPr>
          <w:i/>
          <w:iCs/>
          <w:lang w:val="en-US"/>
        </w:rPr>
        <w:t>29</w:t>
      </w:r>
      <w:r w:rsidRPr="0051756B">
        <w:rPr>
          <w:lang w:val="en-US"/>
        </w:rPr>
        <w:t>(5), 1579–1593. doi:10.1080/01431160701736406</w:t>
      </w:r>
    </w:p>
    <w:p w14:paraId="4F7F51C0" w14:textId="77777777" w:rsidR="0053454F" w:rsidRPr="00931AE2" w:rsidRDefault="0053454F" w:rsidP="002C5C18">
      <w:pPr>
        <w:pStyle w:val="NormalWeb"/>
        <w:spacing w:before="0" w:beforeAutospacing="0"/>
        <w:ind w:left="480" w:hanging="480"/>
        <w:jc w:val="both"/>
        <w:rPr>
          <w:lang w:val="en-US"/>
        </w:rPr>
      </w:pPr>
      <w:r w:rsidRPr="00061650">
        <w:rPr>
          <w:lang w:val="en-US"/>
        </w:rPr>
        <w:t xml:space="preserve">McDill, M. E., Tóth, S. F., St. John, R., Braze, J., &amp; Rebain, S. A. (2016). </w:t>
      </w:r>
      <w:r w:rsidRPr="0053454F">
        <w:rPr>
          <w:lang w:val="en-US"/>
        </w:rPr>
        <w:t xml:space="preserve">Comparing model I and model II formulations of spatially explicit harvest scheduling models with maximum area restrictions. </w:t>
      </w:r>
      <w:r w:rsidRPr="00931AE2">
        <w:rPr>
          <w:i/>
          <w:iCs/>
          <w:lang w:val="en-US"/>
        </w:rPr>
        <w:t>Forest Science</w:t>
      </w:r>
      <w:r w:rsidRPr="00931AE2">
        <w:rPr>
          <w:lang w:val="en-US"/>
        </w:rPr>
        <w:t xml:space="preserve">, </w:t>
      </w:r>
      <w:r w:rsidRPr="00931AE2">
        <w:rPr>
          <w:i/>
          <w:iCs/>
          <w:lang w:val="en-US"/>
        </w:rPr>
        <w:t>62</w:t>
      </w:r>
      <w:r w:rsidRPr="00931AE2">
        <w:rPr>
          <w:lang w:val="en-US"/>
        </w:rPr>
        <w:t>(1), 28–37. doi:10.5849/forsci.14-179</w:t>
      </w:r>
    </w:p>
    <w:p w14:paraId="627004A5" w14:textId="77777777" w:rsidR="00E51C1F" w:rsidRPr="0009169C" w:rsidRDefault="00E51C1F" w:rsidP="002C5C18">
      <w:pPr>
        <w:pStyle w:val="NormalWeb"/>
        <w:spacing w:before="0" w:beforeAutospacing="0"/>
        <w:ind w:left="480" w:hanging="480"/>
        <w:jc w:val="both"/>
        <w:rPr>
          <w:lang w:val="en-US"/>
        </w:rPr>
      </w:pPr>
      <w:r w:rsidRPr="00E51C1F">
        <w:rPr>
          <w:lang w:val="en-US"/>
        </w:rPr>
        <w:t xml:space="preserve">Moskal, L. M., &amp; Zheng, G. (2012). Retrieving forest inventory variables with terrestrial laser scanning (TLS) in urban heterogeneous forest. </w:t>
      </w:r>
      <w:r w:rsidRPr="0009169C">
        <w:rPr>
          <w:i/>
          <w:iCs/>
          <w:lang w:val="en-US"/>
        </w:rPr>
        <w:t>Remote Sensing</w:t>
      </w:r>
      <w:r w:rsidRPr="0009169C">
        <w:rPr>
          <w:lang w:val="en-US"/>
        </w:rPr>
        <w:t xml:space="preserve">, </w:t>
      </w:r>
      <w:r w:rsidRPr="0009169C">
        <w:rPr>
          <w:i/>
          <w:iCs/>
          <w:lang w:val="en-US"/>
        </w:rPr>
        <w:t>4</w:t>
      </w:r>
      <w:r w:rsidRPr="0009169C">
        <w:rPr>
          <w:lang w:val="en-US"/>
        </w:rPr>
        <w:t>(1), 1–20. doi:10.3390/rs4010001</w:t>
      </w:r>
    </w:p>
    <w:p w14:paraId="7E6F1C3B" w14:textId="77777777" w:rsidR="003907F7" w:rsidRDefault="009E56EA" w:rsidP="002C5C18">
      <w:pPr>
        <w:pStyle w:val="NormalWeb"/>
        <w:spacing w:before="0" w:beforeAutospacing="0"/>
        <w:ind w:left="480" w:hanging="480"/>
        <w:jc w:val="both"/>
        <w:rPr>
          <w:lang w:val="en-US"/>
        </w:rPr>
      </w:pPr>
      <w:r w:rsidRPr="0009169C">
        <w:rPr>
          <w:lang w:val="en-US"/>
        </w:rPr>
        <w:t xml:space="preserve">Murphy, G. E., Acuna, M. a., &amp; Dumbrell, I. (2010). </w:t>
      </w:r>
      <w:r w:rsidRPr="0014696B">
        <w:rPr>
          <w:lang w:val="en-US"/>
        </w:rPr>
        <w:t xml:space="preserve">Tree value and log product yield determination in radiata pine ( Pinus radiata ) plantations in Australia: comparisons of terrestrial laser scanning with a forest inventory system and manual measurements. </w:t>
      </w:r>
      <w:r w:rsidRPr="00186053">
        <w:rPr>
          <w:i/>
          <w:iCs/>
          <w:lang w:val="en-US"/>
        </w:rPr>
        <w:t>Canadian Journal of Forest Research</w:t>
      </w:r>
      <w:r w:rsidRPr="00186053">
        <w:rPr>
          <w:lang w:val="en-US"/>
        </w:rPr>
        <w:t xml:space="preserve">, </w:t>
      </w:r>
      <w:r w:rsidRPr="00186053">
        <w:rPr>
          <w:i/>
          <w:iCs/>
          <w:lang w:val="en-US"/>
        </w:rPr>
        <w:t>40</w:t>
      </w:r>
      <w:r w:rsidRPr="00186053">
        <w:rPr>
          <w:lang w:val="en-US"/>
        </w:rPr>
        <w:t>(11), 2223–2233. doi:10.1139/X10-171</w:t>
      </w:r>
    </w:p>
    <w:p w14:paraId="079B1207" w14:textId="77777777" w:rsidR="00065BA1" w:rsidRPr="00065BA1" w:rsidRDefault="00065BA1" w:rsidP="00065BA1">
      <w:pPr>
        <w:pStyle w:val="NormalWeb"/>
        <w:spacing w:before="0" w:beforeAutospacing="0"/>
        <w:ind w:left="480" w:hanging="480"/>
        <w:jc w:val="both"/>
        <w:rPr>
          <w:lang w:val="en-US"/>
        </w:rPr>
      </w:pPr>
      <w:r w:rsidRPr="00F131AF">
        <w:rPr>
          <w:lang w:val="en-US"/>
        </w:rPr>
        <w:t>Oliveira, J. T. da S., Hellmeister, J. C., Simões, J. W., &amp; Filho, M. T. (1999). Characterization of seven eucalypt wood species to civil construction : 1- dendrometrics evaluations of the trees. Scientia Forestalis,</w:t>
      </w:r>
      <w:r w:rsidRPr="00065BA1">
        <w:rPr>
          <w:lang w:val="en-US"/>
        </w:rPr>
        <w:t xml:space="preserve"> </w:t>
      </w:r>
      <w:r w:rsidRPr="00065BA1">
        <w:rPr>
          <w:i/>
          <w:iCs/>
          <w:lang w:val="en-US"/>
        </w:rPr>
        <w:t>56</w:t>
      </w:r>
      <w:r w:rsidRPr="00065BA1">
        <w:rPr>
          <w:lang w:val="en-US"/>
        </w:rPr>
        <w:t xml:space="preserve">, 113–124. Retrieved from http://www.ipef.br/publicacoes/scientia/nr56.asp. </w:t>
      </w:r>
      <w:r w:rsidRPr="00D57B7E">
        <w:rPr>
          <w:highlight w:val="yellow"/>
          <w:lang w:val="en-US"/>
        </w:rPr>
        <w:t>(In Portuguese, abstract in English).</w:t>
      </w:r>
    </w:p>
    <w:p w14:paraId="630F3D21" w14:textId="77777777" w:rsidR="00933653" w:rsidRDefault="00933653" w:rsidP="002C5C18">
      <w:pPr>
        <w:pStyle w:val="NormalWeb"/>
        <w:spacing w:before="0" w:beforeAutospacing="0"/>
        <w:ind w:left="480" w:hanging="480"/>
        <w:jc w:val="both"/>
        <w:rPr>
          <w:lang w:val="en-US"/>
        </w:rPr>
      </w:pPr>
      <w:r w:rsidRPr="00933653">
        <w:rPr>
          <w:lang w:val="en-US"/>
        </w:rPr>
        <w:t xml:space="preserve">Patenaude, G., Milne, R., &amp; Dawson, T. P. (2005). Synthesis of remote sensing approaches for forest carbon estimation: reporting to the Kyoto Protocol. </w:t>
      </w:r>
      <w:r w:rsidRPr="0009169C">
        <w:rPr>
          <w:i/>
          <w:iCs/>
          <w:lang w:val="en-US"/>
        </w:rPr>
        <w:t>Environmental Science and Policy</w:t>
      </w:r>
      <w:r w:rsidRPr="0009169C">
        <w:rPr>
          <w:lang w:val="en-US"/>
        </w:rPr>
        <w:t xml:space="preserve">, </w:t>
      </w:r>
      <w:r w:rsidRPr="0009169C">
        <w:rPr>
          <w:i/>
          <w:iCs/>
          <w:lang w:val="en-US"/>
        </w:rPr>
        <w:t>8</w:t>
      </w:r>
      <w:r w:rsidRPr="0009169C">
        <w:rPr>
          <w:lang w:val="en-US"/>
        </w:rPr>
        <w:t>(2), 161–178. doi:10.1016/j.envsci.2004.12.010</w:t>
      </w:r>
    </w:p>
    <w:p w14:paraId="5AA909BB" w14:textId="77777777" w:rsidR="00912C61" w:rsidRPr="00912C61" w:rsidRDefault="00912C61" w:rsidP="002C5C18">
      <w:pPr>
        <w:pStyle w:val="NormalWeb"/>
        <w:spacing w:before="0" w:beforeAutospacing="0"/>
        <w:ind w:left="480" w:hanging="480"/>
        <w:jc w:val="both"/>
        <w:rPr>
          <w:lang w:val="en-US"/>
        </w:rPr>
      </w:pPr>
      <w:r w:rsidRPr="00912C61">
        <w:rPr>
          <w:lang w:val="en-US"/>
        </w:rPr>
        <w:t xml:space="preserve">Payn, T., Carnus, J. M., Freer-Smith, P., Kimberley, M., Kollert, W., Liu, S., </w:t>
      </w:r>
      <w:r w:rsidRPr="00912C61">
        <w:rPr>
          <w:highlight w:val="yellow"/>
          <w:lang w:val="en-US"/>
        </w:rPr>
        <w:t>…</w:t>
      </w:r>
      <w:r w:rsidRPr="00912C61">
        <w:rPr>
          <w:lang w:val="en-US"/>
        </w:rPr>
        <w:t xml:space="preserve"> Wingfield, M. J. (2015). Changes in planted forests and future global implications. </w:t>
      </w:r>
      <w:r w:rsidRPr="00912C61">
        <w:rPr>
          <w:i/>
          <w:iCs/>
          <w:lang w:val="en-US"/>
        </w:rPr>
        <w:t>Forest Ecology and Management</w:t>
      </w:r>
      <w:r w:rsidRPr="00912C61">
        <w:rPr>
          <w:lang w:val="en-US"/>
        </w:rPr>
        <w:t xml:space="preserve">, </w:t>
      </w:r>
      <w:r w:rsidRPr="00912C61">
        <w:rPr>
          <w:i/>
          <w:iCs/>
          <w:lang w:val="en-US"/>
        </w:rPr>
        <w:t>352</w:t>
      </w:r>
      <w:r w:rsidRPr="00912C61">
        <w:rPr>
          <w:lang w:val="en-US"/>
        </w:rPr>
        <w:t>, 57–67. doi:10.1016/j.foreco.2015.06.021</w:t>
      </w:r>
    </w:p>
    <w:p w14:paraId="21E7369C" w14:textId="77777777" w:rsidR="002F3462" w:rsidRDefault="00693EB8" w:rsidP="002C5C18">
      <w:pPr>
        <w:pStyle w:val="NormalWeb"/>
        <w:spacing w:before="0" w:beforeAutospacing="0"/>
        <w:ind w:left="480" w:hanging="480"/>
        <w:jc w:val="both"/>
        <w:rPr>
          <w:highlight w:val="yellow"/>
        </w:rPr>
      </w:pPr>
      <w:r w:rsidRPr="00693EB8">
        <w:rPr>
          <w:lang w:val="en-US"/>
        </w:rPr>
        <w:t xml:space="preserve">Pommerening, A. (2002). Approaches to quantifying forest structures. </w:t>
      </w:r>
      <w:r w:rsidRPr="0057045F">
        <w:rPr>
          <w:i/>
          <w:iCs/>
        </w:rPr>
        <w:t>Forestry</w:t>
      </w:r>
      <w:r w:rsidRPr="0057045F">
        <w:t xml:space="preserve">, </w:t>
      </w:r>
      <w:r w:rsidRPr="0057045F">
        <w:rPr>
          <w:i/>
          <w:iCs/>
        </w:rPr>
        <w:t>75</w:t>
      </w:r>
      <w:r w:rsidRPr="0057045F">
        <w:t>(3), 305–324. doi:10.1093/forestry/75.3.305</w:t>
      </w:r>
    </w:p>
    <w:p w14:paraId="3E26B2D3" w14:textId="77777777" w:rsidR="0053454F" w:rsidRPr="0053454F" w:rsidRDefault="0053454F" w:rsidP="002C5C18">
      <w:pPr>
        <w:pStyle w:val="NormalWeb"/>
        <w:spacing w:before="0" w:beforeAutospacing="0"/>
        <w:ind w:left="480" w:hanging="480"/>
        <w:jc w:val="both"/>
        <w:rPr>
          <w:lang w:val="en-US"/>
        </w:rPr>
      </w:pPr>
      <w:r>
        <w:t xml:space="preserve">Rode, R., Leite, H. G., Silva, M. L. da, Ribeiro, C. A. Á. S., &amp; Binoti, D. H. B. (2014). </w:t>
      </w:r>
      <w:r w:rsidRPr="0053454F">
        <w:rPr>
          <w:lang w:val="en-US"/>
        </w:rPr>
        <w:t xml:space="preserve">The economics and optimal management regimes of eucalyptus plantations: A case study of forestry outgrower schemes in Brazil. </w:t>
      </w:r>
      <w:r w:rsidRPr="0053454F">
        <w:rPr>
          <w:i/>
          <w:iCs/>
          <w:lang w:val="en-US"/>
        </w:rPr>
        <w:t>Forest Policy and Economics</w:t>
      </w:r>
      <w:r w:rsidRPr="0053454F">
        <w:rPr>
          <w:lang w:val="en-US"/>
        </w:rPr>
        <w:t xml:space="preserve">, </w:t>
      </w:r>
      <w:r w:rsidRPr="0053454F">
        <w:rPr>
          <w:i/>
          <w:iCs/>
          <w:lang w:val="en-US"/>
        </w:rPr>
        <w:t>44</w:t>
      </w:r>
      <w:r w:rsidRPr="0053454F">
        <w:rPr>
          <w:lang w:val="en-US"/>
        </w:rPr>
        <w:t>, 26–33. doi:10.1016/j.forpol.2014.05.001</w:t>
      </w:r>
    </w:p>
    <w:p w14:paraId="6DA70C4F" w14:textId="77777777" w:rsidR="00933653" w:rsidRPr="00933653" w:rsidRDefault="00933653" w:rsidP="002C5C18">
      <w:pPr>
        <w:pStyle w:val="NormalWeb"/>
        <w:spacing w:before="0" w:beforeAutospacing="0"/>
        <w:ind w:left="480" w:hanging="480"/>
        <w:jc w:val="both"/>
        <w:rPr>
          <w:lang w:val="en-US"/>
        </w:rPr>
      </w:pPr>
      <w:r w:rsidRPr="00933653">
        <w:rPr>
          <w:lang w:val="en-US"/>
        </w:rPr>
        <w:t xml:space="preserve">Schumacher, F. X., &amp; Hall, F. dos S. (1933). Logarithmic expression of timber-tree volume. </w:t>
      </w:r>
      <w:r w:rsidRPr="00933653">
        <w:rPr>
          <w:i/>
          <w:iCs/>
          <w:lang w:val="en-US"/>
        </w:rPr>
        <w:t>Journal of Agriculture Research</w:t>
      </w:r>
      <w:r w:rsidRPr="00933653">
        <w:rPr>
          <w:lang w:val="en-US"/>
        </w:rPr>
        <w:t xml:space="preserve">, </w:t>
      </w:r>
      <w:r w:rsidRPr="00933653">
        <w:rPr>
          <w:i/>
          <w:iCs/>
          <w:lang w:val="en-US"/>
        </w:rPr>
        <w:t>47</w:t>
      </w:r>
      <w:r w:rsidRPr="00933653">
        <w:rPr>
          <w:lang w:val="en-US"/>
        </w:rPr>
        <w:t>(9), 719–734. Retrieved from http://naldc.nal.usda.gov/download/IND43968352/PDF</w:t>
      </w:r>
    </w:p>
    <w:p w14:paraId="3C9033BA" w14:textId="77777777" w:rsidR="00933653" w:rsidRDefault="00933653" w:rsidP="002C5C18">
      <w:pPr>
        <w:pStyle w:val="NormalWeb"/>
        <w:spacing w:before="0" w:beforeAutospacing="0"/>
        <w:ind w:left="480" w:hanging="480"/>
        <w:jc w:val="both"/>
      </w:pPr>
      <w:r>
        <w:t xml:space="preserve">Silva, A. G. P., Görgens, E. B., Campoe, O. C., Alvares, C. A., Stape, J. L., &amp; Rodriguez, L. C. E. (2015). </w:t>
      </w:r>
      <w:r w:rsidRPr="00933653">
        <w:rPr>
          <w:lang w:val="en-US"/>
        </w:rPr>
        <w:t xml:space="preserve">Assessing biomass based on canopy height profiles using airborne laser scanning data in eucalypt plantations. </w:t>
      </w:r>
      <w:r>
        <w:rPr>
          <w:i/>
          <w:iCs/>
        </w:rPr>
        <w:t>Scientia Agricola</w:t>
      </w:r>
      <w:r>
        <w:t xml:space="preserve">, </w:t>
      </w:r>
      <w:r>
        <w:rPr>
          <w:i/>
          <w:iCs/>
        </w:rPr>
        <w:t>72</w:t>
      </w:r>
      <w:r>
        <w:t>(6), 504–512. doi:10.1590/0103-9016-2015-0070</w:t>
      </w:r>
    </w:p>
    <w:p w14:paraId="031D3852" w14:textId="77777777" w:rsidR="00933653" w:rsidRDefault="005D0168" w:rsidP="002C5C18">
      <w:pPr>
        <w:pStyle w:val="NormalWeb"/>
        <w:spacing w:before="0" w:beforeAutospacing="0"/>
        <w:ind w:left="480" w:hanging="480"/>
        <w:jc w:val="both"/>
        <w:rPr>
          <w:lang w:val="en-US"/>
        </w:rPr>
      </w:pPr>
      <w:r>
        <w:lastRenderedPageBreak/>
        <w:t xml:space="preserve">Silva, C. A., Klauberg, C., Carvalho, S. de P. C., Hudak, A. T., &amp; Rodriguez, L. C. E. (2014). </w:t>
      </w:r>
      <w:r w:rsidRPr="005D0168">
        <w:rPr>
          <w:lang w:val="en-US"/>
        </w:rPr>
        <w:t xml:space="preserve">Mapping aboveground carbon stocks using LiDAR data in Eucalyptus spp. plantations in the state of São Paulo, Brazil. </w:t>
      </w:r>
      <w:r w:rsidRPr="00DB7731">
        <w:rPr>
          <w:i/>
          <w:iCs/>
          <w:lang w:val="en-US"/>
        </w:rPr>
        <w:t>Scientia Forestalis</w:t>
      </w:r>
      <w:r w:rsidRPr="00DB7731">
        <w:rPr>
          <w:lang w:val="en-US"/>
        </w:rPr>
        <w:t xml:space="preserve">, </w:t>
      </w:r>
      <w:r w:rsidRPr="00DB7731">
        <w:rPr>
          <w:i/>
          <w:iCs/>
          <w:lang w:val="en-US"/>
        </w:rPr>
        <w:t>42</w:t>
      </w:r>
      <w:r w:rsidRPr="00DB7731">
        <w:rPr>
          <w:lang w:val="en-US"/>
        </w:rPr>
        <w:t>(104).</w:t>
      </w:r>
    </w:p>
    <w:p w14:paraId="13065BC9" w14:textId="77777777" w:rsidR="00D57B7E" w:rsidRPr="00D57B7E" w:rsidRDefault="00D57B7E" w:rsidP="00D57B7E">
      <w:pPr>
        <w:pStyle w:val="NormalWeb"/>
        <w:ind w:left="480" w:hanging="480"/>
        <w:rPr>
          <w:lang w:val="en-US"/>
        </w:rPr>
      </w:pPr>
      <w:r w:rsidRPr="000F153D">
        <w:rPr>
          <w:lang w:val="en-US"/>
        </w:rPr>
        <w:t xml:space="preserve">Surový, P., Yoshimoto, A., &amp; Panagiotidis, D. (2016). </w:t>
      </w:r>
      <w:r w:rsidRPr="00D57B7E">
        <w:rPr>
          <w:lang w:val="en-US"/>
        </w:rPr>
        <w:t xml:space="preserve">Accuracy of Reconstruction of the Tree Stem Surface Using Terrestrial Close-Range Photogrammetry. </w:t>
      </w:r>
      <w:r w:rsidRPr="00D57B7E">
        <w:rPr>
          <w:i/>
          <w:iCs/>
          <w:lang w:val="en-US"/>
        </w:rPr>
        <w:t>Remote Sensing</w:t>
      </w:r>
      <w:r w:rsidRPr="00D57B7E">
        <w:rPr>
          <w:lang w:val="en-US"/>
        </w:rPr>
        <w:t xml:space="preserve">, </w:t>
      </w:r>
      <w:r w:rsidRPr="00D57B7E">
        <w:rPr>
          <w:i/>
          <w:iCs/>
          <w:lang w:val="en-US"/>
        </w:rPr>
        <w:t>123</w:t>
      </w:r>
      <w:r w:rsidRPr="00D57B7E">
        <w:rPr>
          <w:lang w:val="en-US"/>
        </w:rPr>
        <w:t>(8), 1–13. doi:10.3390/rs8020123</w:t>
      </w:r>
    </w:p>
    <w:p w14:paraId="75FBF81F" w14:textId="77777777" w:rsidR="004E507D" w:rsidRPr="00171A6D" w:rsidRDefault="004E507D" w:rsidP="002C5C18">
      <w:pPr>
        <w:pStyle w:val="NormalWeb"/>
        <w:spacing w:before="0" w:beforeAutospacing="0"/>
        <w:ind w:left="480" w:hanging="480"/>
        <w:jc w:val="both"/>
        <w:rPr>
          <w:lang w:val="en-US"/>
        </w:rPr>
      </w:pPr>
      <w:r w:rsidRPr="004E507D">
        <w:rPr>
          <w:lang w:val="en-US"/>
        </w:rPr>
        <w:t xml:space="preserve">Tansey, K., Selmes, N., Anstee, A., Tate, N. J., &amp; Denniss, A. (2009). Estimating tree and stand variables in a Corsican Pine woodland from terrestrial laser scanner data. </w:t>
      </w:r>
      <w:r w:rsidRPr="00171A6D">
        <w:rPr>
          <w:i/>
          <w:iCs/>
          <w:lang w:val="en-US"/>
        </w:rPr>
        <w:t>International Journal of Remote Sensing</w:t>
      </w:r>
      <w:r w:rsidRPr="00171A6D">
        <w:rPr>
          <w:lang w:val="en-US"/>
        </w:rPr>
        <w:t xml:space="preserve">, </w:t>
      </w:r>
      <w:r w:rsidRPr="00171A6D">
        <w:rPr>
          <w:i/>
          <w:iCs/>
          <w:lang w:val="en-US"/>
        </w:rPr>
        <w:t>30</w:t>
      </w:r>
      <w:r w:rsidRPr="00171A6D">
        <w:rPr>
          <w:lang w:val="en-US"/>
        </w:rPr>
        <w:t>(19), 5195–5209. doi:10.1080/01431160902882587</w:t>
      </w:r>
    </w:p>
    <w:p w14:paraId="5E6AC6C1" w14:textId="77777777" w:rsidR="006B0A3A" w:rsidRDefault="006B0A3A" w:rsidP="002C5C18">
      <w:pPr>
        <w:pStyle w:val="NormalWeb"/>
        <w:spacing w:before="0" w:beforeAutospacing="0"/>
        <w:ind w:left="480" w:hanging="480"/>
        <w:jc w:val="both"/>
        <w:rPr>
          <w:lang w:val="en-US"/>
        </w:rPr>
      </w:pPr>
      <w:r>
        <w:rPr>
          <w:lang w:val="en-US"/>
        </w:rPr>
        <w:t>Thies</w:t>
      </w:r>
      <w:r w:rsidRPr="006B0A3A">
        <w:rPr>
          <w:lang w:val="en-US"/>
        </w:rPr>
        <w:t xml:space="preserve">, M., Pfeifer, N., Winterhalder, D., &amp; Gorte, B. G. H. (2004). Three-dimensional reconstruction of stems for assessment of taper, sweep and lean based on laser scanning of standing trees. </w:t>
      </w:r>
      <w:r w:rsidRPr="006B0A3A">
        <w:rPr>
          <w:i/>
          <w:iCs/>
          <w:lang w:val="en-US"/>
        </w:rPr>
        <w:t>Scandinavian Journal of Forest Research</w:t>
      </w:r>
      <w:r w:rsidRPr="006B0A3A">
        <w:rPr>
          <w:lang w:val="en-US"/>
        </w:rPr>
        <w:t xml:space="preserve">, </w:t>
      </w:r>
      <w:r w:rsidRPr="006B0A3A">
        <w:rPr>
          <w:i/>
          <w:iCs/>
          <w:lang w:val="en-US"/>
        </w:rPr>
        <w:t>19</w:t>
      </w:r>
      <w:r w:rsidRPr="006B0A3A">
        <w:rPr>
          <w:lang w:val="en-US"/>
        </w:rPr>
        <w:t>(January 2014), 571–581. doi:10.1080/02827580410019562</w:t>
      </w:r>
    </w:p>
    <w:p w14:paraId="4157BFF1" w14:textId="77777777" w:rsidR="00E51CDF" w:rsidRPr="00E51CDF" w:rsidRDefault="00E51CDF" w:rsidP="002C5C18">
      <w:pPr>
        <w:pStyle w:val="NormalWeb"/>
        <w:spacing w:before="0" w:beforeAutospacing="0"/>
        <w:ind w:left="480" w:hanging="480"/>
        <w:jc w:val="both"/>
        <w:rPr>
          <w:lang w:val="en-US"/>
        </w:rPr>
      </w:pPr>
      <w:r w:rsidRPr="00E51CDF">
        <w:rPr>
          <w:lang w:val="en-US"/>
        </w:rPr>
        <w:t xml:space="preserve">van Laar, A., &amp; Akça, A. (2007). </w:t>
      </w:r>
      <w:r w:rsidRPr="00E51CDF">
        <w:rPr>
          <w:i/>
          <w:iCs/>
          <w:lang w:val="en-US"/>
        </w:rPr>
        <w:t>Forest Mensuration</w:t>
      </w:r>
      <w:r w:rsidRPr="00E51CDF">
        <w:rPr>
          <w:lang w:val="en-US"/>
        </w:rPr>
        <w:t xml:space="preserve"> (2nd ed., Vol. 13). Dordrecht: Springer Netherlands. doi:10.1007/978-1-4020-5991-9</w:t>
      </w:r>
    </w:p>
    <w:p w14:paraId="5E6B549E" w14:textId="77777777" w:rsidR="002A6DCC" w:rsidRPr="000F153D" w:rsidRDefault="002A6DCC" w:rsidP="002C5C18">
      <w:pPr>
        <w:pStyle w:val="NormalWeb"/>
        <w:spacing w:before="0" w:beforeAutospacing="0"/>
        <w:ind w:left="480" w:hanging="480"/>
        <w:jc w:val="both"/>
        <w:rPr>
          <w:lang w:val="fr-FR"/>
        </w:rPr>
      </w:pPr>
      <w:r w:rsidRPr="002A6DCC">
        <w:rPr>
          <w:lang w:val="en-US"/>
        </w:rPr>
        <w:t xml:space="preserve">Watt, P. J., &amp; Donoghue, D. N. M. (2005). Measuring Forest Structure with Terrestrial Laser Scanning. </w:t>
      </w:r>
      <w:r w:rsidRPr="000F153D">
        <w:rPr>
          <w:i/>
          <w:iCs/>
          <w:lang w:val="fr-FR"/>
        </w:rPr>
        <w:t>Int J Remote Sens</w:t>
      </w:r>
      <w:r w:rsidRPr="000F153D">
        <w:rPr>
          <w:lang w:val="fr-FR"/>
        </w:rPr>
        <w:t xml:space="preserve">, </w:t>
      </w:r>
      <w:r w:rsidRPr="000F153D">
        <w:rPr>
          <w:i/>
          <w:iCs/>
          <w:lang w:val="fr-FR"/>
        </w:rPr>
        <w:t>26</w:t>
      </w:r>
      <w:r w:rsidRPr="000F153D">
        <w:rPr>
          <w:lang w:val="fr-FR"/>
        </w:rPr>
        <w:t>(7), 1437–1446. doi:10.1080/01431160512331337961</w:t>
      </w:r>
    </w:p>
    <w:p w14:paraId="569A29F5" w14:textId="77777777" w:rsidR="001F7915" w:rsidRPr="00ED6301" w:rsidRDefault="00036959" w:rsidP="002C5C18">
      <w:pPr>
        <w:pStyle w:val="NormalWeb"/>
        <w:spacing w:before="0" w:beforeAutospacing="0"/>
        <w:ind w:left="480" w:hanging="480"/>
        <w:jc w:val="both"/>
        <w:rPr>
          <w:lang w:val="en-US"/>
        </w:rPr>
      </w:pPr>
      <w:r w:rsidRPr="000F153D">
        <w:rPr>
          <w:lang w:val="fr-FR"/>
        </w:rPr>
        <w:t xml:space="preserve">Zhou, J., Proisy, C., Descombes, X., le Maire, G., Nouvellon, Y., Stape, J.-L., </w:t>
      </w:r>
      <w:r w:rsidRPr="000F153D">
        <w:rPr>
          <w:highlight w:val="yellow"/>
          <w:lang w:val="fr-FR"/>
        </w:rPr>
        <w:t>…</w:t>
      </w:r>
      <w:r w:rsidRPr="000F153D">
        <w:rPr>
          <w:lang w:val="fr-FR"/>
        </w:rPr>
        <w:t xml:space="preserve"> </w:t>
      </w:r>
      <w:r w:rsidRPr="00103391">
        <w:rPr>
          <w:lang w:val="en-US"/>
        </w:rPr>
        <w:t xml:space="preserve">Couteron, P. (2013). </w:t>
      </w:r>
      <w:r w:rsidRPr="00036959">
        <w:rPr>
          <w:lang w:val="en-US"/>
        </w:rPr>
        <w:t xml:space="preserve">Mapping local density of young Eucalyptus plantations by individual tree detection in high spatial resolution satellite images. </w:t>
      </w:r>
      <w:r w:rsidRPr="00E14EB0">
        <w:rPr>
          <w:i/>
          <w:iCs/>
          <w:lang w:val="en-US"/>
        </w:rPr>
        <w:t>Forest Ecology and Management</w:t>
      </w:r>
      <w:r w:rsidRPr="00E14EB0">
        <w:rPr>
          <w:lang w:val="en-US"/>
        </w:rPr>
        <w:t xml:space="preserve">, </w:t>
      </w:r>
      <w:r w:rsidRPr="00E14EB0">
        <w:rPr>
          <w:i/>
          <w:iCs/>
          <w:lang w:val="en-US"/>
        </w:rPr>
        <w:t>301</w:t>
      </w:r>
      <w:r w:rsidRPr="00E14EB0">
        <w:rPr>
          <w:lang w:val="en-US"/>
        </w:rPr>
        <w:t>, 129–141. doi:10.1016/j.foreco.2012.10.007</w:t>
      </w:r>
    </w:p>
    <w:sectPr w:rsidR="001F7915" w:rsidRPr="00ED6301" w:rsidSect="00AA4171">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Paul McTague" w:date="2016-09-03T10:26:00Z" w:initials="JPM">
    <w:p w14:paraId="1F448887" w14:textId="77777777" w:rsidR="00DC5B5F" w:rsidRDefault="00DC5B5F">
      <w:pPr>
        <w:pStyle w:val="CommentText"/>
      </w:pPr>
      <w:r>
        <w:rPr>
          <w:rStyle w:val="CommentReference"/>
        </w:rPr>
        <w:annotationRef/>
      </w:r>
      <w:r>
        <w:t>But this interesting question is never addressed in this manuscript.  I suggest that you remove this sentence.</w:t>
      </w:r>
    </w:p>
  </w:comment>
  <w:comment w:id="1" w:author="John Paul McTague" w:date="2016-09-03T10:28:00Z" w:initials="JPM">
    <w:p w14:paraId="233656E5" w14:textId="77777777" w:rsidR="00DC5B5F" w:rsidRDefault="00DC5B5F">
      <w:pPr>
        <w:pStyle w:val="CommentText"/>
      </w:pPr>
      <w:r>
        <w:rPr>
          <w:rStyle w:val="CommentReference"/>
        </w:rPr>
        <w:annotationRef/>
      </w:r>
      <w:r>
        <w:t>Maybe, maybe not.  This is really never demonstrated.  There are plenty of people that think all we need is the diameter of stem at 1/3 of the total heght.  These are are true believiers of Hossfeldt (sometimes called Hossfeld).  I happen to be a true believer (or a self-rightous disciple) of Pressler who states that we need to know the height or where the upper stem has ½ the value of dbh.   These old dead Germans (as Clutter called them) really knew their stuff.  [please see some of the literature that I have added]</w:t>
      </w:r>
    </w:p>
  </w:comment>
  <w:comment w:id="2" w:author="John Paul McTague" w:date="2016-09-03T10:42:00Z" w:initials="JPM">
    <w:p w14:paraId="76B05D57" w14:textId="77777777" w:rsidR="00DC5B5F" w:rsidRDefault="00DC5B5F">
      <w:pPr>
        <w:pStyle w:val="CommentText"/>
      </w:pPr>
      <w:r>
        <w:rPr>
          <w:rStyle w:val="CommentReference"/>
        </w:rPr>
        <w:annotationRef/>
      </w:r>
      <w:r>
        <w:t>I actually hope that this conjecture IS NOT TRUE!  I will reveal why over the discussion of Table 7.</w:t>
      </w:r>
    </w:p>
  </w:comment>
  <w:comment w:id="28" w:author="John Paul McTague" w:date="2016-09-03T10:40:00Z" w:initials="JPM">
    <w:p w14:paraId="66F9BDC0" w14:textId="77777777" w:rsidR="00DC5B5F" w:rsidRDefault="00DC5B5F">
      <w:pPr>
        <w:pStyle w:val="CommentText"/>
      </w:pPr>
      <w:r>
        <w:rPr>
          <w:rStyle w:val="CommentReference"/>
        </w:rPr>
        <w:annotationRef/>
      </w:r>
      <w:r>
        <w:t>It appears that you computed merchantable volume (ou seja volume comercial).  I would suggest that you add the volume of the top piece and compute that as a cone.  If you add the volume of the top, you then have total tree volume.</w:t>
      </w:r>
    </w:p>
  </w:comment>
  <w:comment w:id="29" w:author="John Paul McTague" w:date="2016-09-03T11:26:00Z" w:initials="JPM">
    <w:p w14:paraId="15F1655D" w14:textId="77777777" w:rsidR="00D532F8" w:rsidRDefault="00D532F8">
      <w:pPr>
        <w:pStyle w:val="CommentText"/>
      </w:pPr>
      <w:r>
        <w:rPr>
          <w:rStyle w:val="CommentReference"/>
        </w:rPr>
        <w:annotationRef/>
      </w:r>
      <w:r>
        <w:t>When logs are this short, we normally call them bolts.</w:t>
      </w:r>
    </w:p>
  </w:comment>
  <w:comment w:id="30" w:author="John Paul McTague" w:date="2016-09-03T10:46:00Z" w:initials="JPM">
    <w:p w14:paraId="68CA68DD" w14:textId="77777777" w:rsidR="006F586C" w:rsidRDefault="006F586C">
      <w:pPr>
        <w:pStyle w:val="CommentText"/>
      </w:pPr>
      <w:r>
        <w:t xml:space="preserve">As I see it, </w:t>
      </w:r>
      <w:r>
        <w:rPr>
          <w:rStyle w:val="CommentReference"/>
        </w:rPr>
        <w:annotationRef/>
      </w:r>
      <w:r>
        <w:t>there are some serious problems with this graph.</w:t>
      </w:r>
    </w:p>
    <w:p w14:paraId="3825DC73" w14:textId="1B1F857A" w:rsidR="006F586C" w:rsidRDefault="006F586C" w:rsidP="006F586C">
      <w:pPr>
        <w:pStyle w:val="CommentText"/>
        <w:numPr>
          <w:ilvl w:val="0"/>
          <w:numId w:val="2"/>
        </w:numPr>
      </w:pPr>
      <w:r>
        <w:t xml:space="preserve"> How does this graph aid your </w:t>
      </w:r>
      <w:r w:rsidR="00056206">
        <w:t>dis</w:t>
      </w:r>
      <w:r>
        <w:t>cussion and analysis?</w:t>
      </w:r>
      <w:r w:rsidR="002309F0">
        <w:t xml:space="preserve"> </w:t>
      </w:r>
      <w:r w:rsidR="002309F0">
        <w:t>(maybe I should say our discussion since I am one of the co-authors</w:t>
      </w:r>
      <w:r w:rsidR="002309F0">
        <w:t>, Thank you.</w:t>
      </w:r>
      <w:r w:rsidR="002309F0">
        <w:t xml:space="preserve">) </w:t>
      </w:r>
      <w:r>
        <w:t xml:space="preserve">  The study here does not use accumlated log volume, and the correlation analysis is for single log segments, and not accumlated volume.</w:t>
      </w:r>
    </w:p>
    <w:p w14:paraId="1F86EC6A" w14:textId="093212E0" w:rsidR="006F586C" w:rsidRDefault="006F586C" w:rsidP="006F586C">
      <w:pPr>
        <w:pStyle w:val="CommentText"/>
        <w:numPr>
          <w:ilvl w:val="0"/>
          <w:numId w:val="2"/>
        </w:numPr>
      </w:pPr>
      <w:r>
        <w:t>De</w:t>
      </w:r>
      <w:r w:rsidR="00056206">
        <w:t>f</w:t>
      </w:r>
      <w:r>
        <w:t>ine shaded ar</w:t>
      </w:r>
      <w:r w:rsidR="009C71FD">
        <w:t>e</w:t>
      </w:r>
      <w:r>
        <w:t>a.</w:t>
      </w:r>
    </w:p>
    <w:p w14:paraId="162860AC" w14:textId="77777777" w:rsidR="006F586C" w:rsidRDefault="006F586C" w:rsidP="006F586C">
      <w:pPr>
        <w:pStyle w:val="CommentText"/>
        <w:numPr>
          <w:ilvl w:val="0"/>
          <w:numId w:val="2"/>
        </w:numPr>
      </w:pPr>
      <w:r>
        <w:t>Define X</w:t>
      </w:r>
    </w:p>
    <w:p w14:paraId="261168DF" w14:textId="77777777" w:rsidR="006F586C" w:rsidRDefault="006F586C" w:rsidP="006F586C">
      <w:pPr>
        <w:pStyle w:val="CommentText"/>
        <w:numPr>
          <w:ilvl w:val="0"/>
          <w:numId w:val="2"/>
        </w:numPr>
      </w:pPr>
      <w:r>
        <w:t>Something is weird with this equation.  When X = 100, Y = 188.719.</w:t>
      </w:r>
    </w:p>
    <w:p w14:paraId="04F10A4F" w14:textId="77777777" w:rsidR="006F586C" w:rsidRDefault="006F586C" w:rsidP="006F586C">
      <w:pPr>
        <w:pStyle w:val="CommentText"/>
        <w:numPr>
          <w:ilvl w:val="0"/>
          <w:numId w:val="2"/>
        </w:numPr>
      </w:pPr>
      <w:r>
        <w:t>I would define X and Y in decimal form ranging from 0 to 1.  What about a simplier equation like this: y = exp(b</w:t>
      </w:r>
      <w:r w:rsidR="002309F0">
        <w:t xml:space="preserve">( 1.0 – x)).  The estimated b coefficient will have a negative value.  </w:t>
      </w:r>
    </w:p>
  </w:comment>
  <w:comment w:id="31" w:author="John Paul McTague" w:date="2016-09-03T11:07:00Z" w:initials="JPM">
    <w:p w14:paraId="2E251D44" w14:textId="77777777" w:rsidR="00C43D7B" w:rsidRDefault="00C43D7B">
      <w:pPr>
        <w:pStyle w:val="CommentText"/>
      </w:pPr>
      <w:r>
        <w:rPr>
          <w:rStyle w:val="CommentReference"/>
        </w:rPr>
        <w:annotationRef/>
      </w:r>
      <w:r>
        <w:t>See my comment about Figure 6</w:t>
      </w:r>
    </w:p>
  </w:comment>
  <w:comment w:id="33" w:author="John Paul McTague" w:date="2016-09-03T11:02:00Z" w:initials="JPM">
    <w:p w14:paraId="60E085C1" w14:textId="77777777" w:rsidR="002309F0" w:rsidRDefault="002309F0">
      <w:pPr>
        <w:pStyle w:val="CommentText"/>
      </w:pPr>
      <w:r>
        <w:rPr>
          <w:rStyle w:val="CommentReference"/>
        </w:rPr>
        <w:annotationRef/>
      </w:r>
      <w:r>
        <w:t>I’m wondering if this discussion shouldn’t be in the Methods section since it is justifying the use of the Smalian formula.</w:t>
      </w:r>
    </w:p>
  </w:comment>
  <w:comment w:id="34" w:author="John Paul McTague" w:date="2016-09-03T10:57:00Z" w:initials="JPM">
    <w:p w14:paraId="207824F7" w14:textId="6A856035" w:rsidR="002309F0" w:rsidRDefault="002309F0">
      <w:pPr>
        <w:pStyle w:val="CommentText"/>
      </w:pPr>
      <w:r>
        <w:rPr>
          <w:rStyle w:val="CommentReference"/>
        </w:rPr>
        <w:annotationRef/>
      </w:r>
      <w:r>
        <w:t>Easier for whom?  Computer code and spreadsheet</w:t>
      </w:r>
      <w:r w:rsidR="009C71FD">
        <w:t>s</w:t>
      </w:r>
      <w:r>
        <w:t xml:space="preserve"> work very easily with logarthims.  I like the transformation because </w:t>
      </w:r>
      <w:r w:rsidR="00056206">
        <w:t>of the homosc</w:t>
      </w:r>
      <w:r>
        <w:t>a</w:t>
      </w:r>
      <w:r w:rsidR="00056206">
        <w:t>eda</w:t>
      </w:r>
      <w:r>
        <w:t>sticity of the residuals (a requirement for ordinary least squres!)</w:t>
      </w:r>
    </w:p>
  </w:comment>
  <w:comment w:id="35" w:author="John Paul McTague" w:date="2016-09-03T11:08:00Z" w:initials="JPM">
    <w:p w14:paraId="3C2EE821" w14:textId="5C9642BB" w:rsidR="00C43D7B" w:rsidRDefault="00C43D7B">
      <w:pPr>
        <w:pStyle w:val="CommentText"/>
      </w:pPr>
      <w:r>
        <w:rPr>
          <w:rStyle w:val="CommentReference"/>
        </w:rPr>
        <w:annotationRef/>
      </w:r>
      <w:r>
        <w:t>Now we need to bring this discussion back to TLS.  We h</w:t>
      </w:r>
      <w:r w:rsidR="00056206">
        <w:t>ave just determined that the bolt</w:t>
      </w:r>
      <w:r>
        <w:t xml:space="preserve"> section between 8.4-9.6 m is our best portion of the upper-stem to acquire measurements for, since it have the highest correlation with total stem volume.  But is this an easy measurement using the terrestial lidar unit?  Can you easily measure upper-stem </w:t>
      </w:r>
      <w:r w:rsidR="00FE3529">
        <w:t xml:space="preserve">bolt </w:t>
      </w:r>
      <w:r>
        <w:t>volume at 8.4</w:t>
      </w:r>
      <w:r w:rsidR="00FE3529">
        <w:t xml:space="preserve"> </w:t>
      </w:r>
      <w:r>
        <w:t>-</w:t>
      </w:r>
      <w:r w:rsidR="00FE3529">
        <w:t xml:space="preserve"> </w:t>
      </w:r>
      <w:r>
        <w:t xml:space="preserve">9.6 meters using the Pharo in a 3-year stand?  Does foliage of the crowns get in the way?  </w:t>
      </w:r>
    </w:p>
  </w:comment>
  <w:comment w:id="36" w:author="John Paul McTague" w:date="2016-09-03T11:21:00Z" w:initials="JPM">
    <w:p w14:paraId="6E8C1001" w14:textId="476B2E8A" w:rsidR="009C71FD" w:rsidRPr="00D532F8" w:rsidRDefault="009C71FD">
      <w:pPr>
        <w:pStyle w:val="CommentText"/>
      </w:pPr>
      <w:r>
        <w:rPr>
          <w:rStyle w:val="CommentReference"/>
        </w:rPr>
        <w:annotationRef/>
      </w:r>
      <w:r>
        <w:t xml:space="preserve">This figure and Figure 8 are very important.  This is how I would frame the argument of the paper.  Stem form, and consequently stem </w:t>
      </w:r>
      <w:r w:rsidR="00FE3529">
        <w:t>volume, are very different betwe</w:t>
      </w:r>
      <w:r>
        <w:t>en states, rotations, genetic families, and ages.  But this does not bother us super forest</w:t>
      </w:r>
      <w:r w:rsidR="00DB0E22">
        <w:t xml:space="preserve"> </w:t>
      </w:r>
      <w:r>
        <w:t xml:space="preserve">biometricians because we </w:t>
      </w:r>
      <w:r w:rsidR="00D532F8">
        <w:t xml:space="preserve">have </w:t>
      </w:r>
      <w:r>
        <w:t xml:space="preserve">determined that all we need to do is measure the bolt volume </w:t>
      </w:r>
      <w:r w:rsidR="00D532F8">
        <w:t xml:space="preserve">for the 8.4-9.6 segment and then we can determine the volume of the tree.  That means that our relationship between bold volume and tree volume </w:t>
      </w:r>
      <w:r w:rsidR="00FE3529">
        <w:t>i</w:t>
      </w:r>
      <w:r w:rsidR="00D532F8">
        <w:t>s good for any region, age, rotation, or genetic family.  With one equation we can virtually conquer the world!  Returning back to the real world however, this means that André MUST provide for us a prediction equation for total tree volu</w:t>
      </w:r>
      <w:r w:rsidR="00FE3529">
        <w:t>m</w:t>
      </w:r>
      <w:r w:rsidR="00D532F8">
        <w:t>e.  Perhaps it could take the form: y = b0 + b1X1 + b2X2 where y = total tree volume, X1 = bolt volume between 8.4-9.6 meters, and X2 = dbh.</w:t>
      </w:r>
    </w:p>
  </w:comment>
  <w:comment w:id="37" w:author="John Paul McTague" w:date="2016-09-03T11:36:00Z" w:initials="JPM">
    <w:p w14:paraId="0E4EE449" w14:textId="77777777" w:rsidR="003E38F3" w:rsidRDefault="003E38F3">
      <w:pPr>
        <w:pStyle w:val="CommentText"/>
      </w:pPr>
      <w:r>
        <w:rPr>
          <w:rStyle w:val="CommentReference"/>
        </w:rPr>
        <w:annotationRef/>
      </w:r>
      <w:r>
        <w:t>Perhaps Andr</w:t>
      </w:r>
      <w:r w:rsidRPr="003E38F3">
        <w:t xml:space="preserve">é can prove that with our new equation, we can still estimate total stem volume, irrespective of social order </w:t>
      </w:r>
      <w:r>
        <w:t xml:space="preserve">or rank </w:t>
      </w:r>
      <w:r w:rsidRPr="003E38F3">
        <w:t xml:space="preserve">of the tree in the diameter distribution. </w:t>
      </w:r>
      <w:r>
        <w:t xml:space="preserve"> How can we prove this? Let’s try this equation:</w:t>
      </w:r>
    </w:p>
    <w:p w14:paraId="039889FB" w14:textId="4BACF977" w:rsidR="003E38F3" w:rsidRDefault="00FE3529">
      <w:pPr>
        <w:pStyle w:val="CommentText"/>
      </w:pPr>
      <w:r>
        <w:t xml:space="preserve">          </w:t>
      </w:r>
      <w:r w:rsidR="003E38F3">
        <w:t>y = b0 + b1X1 + b2X2</w:t>
      </w:r>
      <w:r w:rsidR="003E38F3">
        <w:t xml:space="preserve"> + b3X3 </w:t>
      </w:r>
    </w:p>
    <w:p w14:paraId="0DF22446" w14:textId="77777777" w:rsidR="003E38F3" w:rsidRDefault="003E38F3">
      <w:pPr>
        <w:pStyle w:val="CommentText"/>
      </w:pPr>
      <w:r>
        <w:t xml:space="preserve">where X3 = dbh/Dq, where Dq is the quadratic mean diameter.  If the b3 coefficient is not significantly different from 0 then implies that the rank of the diameter does not matter, and that we can still conquer the world with one equation!   </w:t>
      </w:r>
    </w:p>
    <w:p w14:paraId="1D664CDA" w14:textId="77777777" w:rsidR="003E38F3" w:rsidRPr="003E38F3" w:rsidRDefault="003E38F3">
      <w:pPr>
        <w:pStyle w:val="CommentText"/>
      </w:pPr>
      <w:r>
        <w:t>Now what happens if b3 is significant.  Well, let’s leave it in our equation, and declare that we now have demonstrated the social order or ranking is a very important variable for estimating total tree volume.  We are still heroes in the eyes of forest biometricians.</w:t>
      </w:r>
    </w:p>
  </w:comment>
  <w:comment w:id="38" w:author="John Paul McTague" w:date="2016-09-03T11:48:00Z" w:initials="JPM">
    <w:p w14:paraId="789EFC3E" w14:textId="60696EC5" w:rsidR="00DB0E22" w:rsidRPr="00DB0E22" w:rsidRDefault="00DB0E22">
      <w:pPr>
        <w:pStyle w:val="CommentText"/>
      </w:pPr>
      <w:r>
        <w:rPr>
          <w:rStyle w:val="CommentReference"/>
        </w:rPr>
        <w:annotationRef/>
      </w:r>
      <w:r>
        <w:t>OK, but we MUST say something, anything, about our observations in Brazil using TLS and our preferred height of 8.4-9.6 meters.  W</w:t>
      </w:r>
      <w:r w:rsidR="00FE3529">
        <w:t>hat is our exper</w:t>
      </w:r>
      <w:r>
        <w:t>i</w:t>
      </w:r>
      <w:r w:rsidR="00FE3529">
        <w:t>e</w:t>
      </w:r>
      <w:bookmarkStart w:id="39" w:name="_GoBack"/>
      <w:bookmarkEnd w:id="39"/>
      <w:r>
        <w:t>nce with measurment error at this height?  Even if Andr</w:t>
      </w:r>
      <w:r w:rsidRPr="00DB0E22">
        <w:t>é</w:t>
      </w:r>
      <w:r>
        <w:t xml:space="preserve"> only studies 30 trees, that is still some preliminary knowledge that we can impart.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448887" w15:done="0"/>
  <w15:commentEx w15:paraId="233656E5" w15:done="0"/>
  <w15:commentEx w15:paraId="76B05D57" w15:done="0"/>
  <w15:commentEx w15:paraId="66F9BDC0" w15:done="0"/>
  <w15:commentEx w15:paraId="15F1655D" w15:done="0"/>
  <w15:commentEx w15:paraId="04F10A4F" w15:done="0"/>
  <w15:commentEx w15:paraId="2E251D44" w15:done="0"/>
  <w15:commentEx w15:paraId="60E085C1" w15:done="0"/>
  <w15:commentEx w15:paraId="207824F7" w15:done="0"/>
  <w15:commentEx w15:paraId="3C2EE821" w15:done="0"/>
  <w15:commentEx w15:paraId="6E8C1001" w15:done="0"/>
  <w15:commentEx w15:paraId="1D664CDA" w15:done="0"/>
  <w15:commentEx w15:paraId="789EFC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246029" w:usb3="00000000" w:csb0="000001FF" w:csb1="00000000"/>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E7253"/>
    <w:multiLevelType w:val="hybridMultilevel"/>
    <w:tmpl w:val="BCD0198E"/>
    <w:lvl w:ilvl="0" w:tplc="7632DAA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E677E77"/>
    <w:multiLevelType w:val="hybridMultilevel"/>
    <w:tmpl w:val="049E9DA6"/>
    <w:lvl w:ilvl="0" w:tplc="FB4E8B64">
      <w:start w:val="5"/>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Paul McTague">
    <w15:presenceInfo w15:providerId="AD" w15:userId="S-1-5-21-1078081533-1177238915-1417001333-16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AA4171"/>
    <w:rsid w:val="00000A04"/>
    <w:rsid w:val="00000ADA"/>
    <w:rsid w:val="00003929"/>
    <w:rsid w:val="00005F4B"/>
    <w:rsid w:val="00006390"/>
    <w:rsid w:val="00007323"/>
    <w:rsid w:val="00007ACF"/>
    <w:rsid w:val="00010CD4"/>
    <w:rsid w:val="00015150"/>
    <w:rsid w:val="000159E8"/>
    <w:rsid w:val="000211C4"/>
    <w:rsid w:val="00021FBC"/>
    <w:rsid w:val="00023F9E"/>
    <w:rsid w:val="00025A18"/>
    <w:rsid w:val="00025B04"/>
    <w:rsid w:val="00026C32"/>
    <w:rsid w:val="00027273"/>
    <w:rsid w:val="000316C0"/>
    <w:rsid w:val="00035B4A"/>
    <w:rsid w:val="00036121"/>
    <w:rsid w:val="000362A7"/>
    <w:rsid w:val="00036959"/>
    <w:rsid w:val="00043488"/>
    <w:rsid w:val="0005069A"/>
    <w:rsid w:val="000512DF"/>
    <w:rsid w:val="00056206"/>
    <w:rsid w:val="00057E28"/>
    <w:rsid w:val="00061650"/>
    <w:rsid w:val="00062846"/>
    <w:rsid w:val="000632AD"/>
    <w:rsid w:val="00065A03"/>
    <w:rsid w:val="00065BA1"/>
    <w:rsid w:val="000664B5"/>
    <w:rsid w:val="00073BCE"/>
    <w:rsid w:val="000821D2"/>
    <w:rsid w:val="000825E7"/>
    <w:rsid w:val="00083759"/>
    <w:rsid w:val="00084DBC"/>
    <w:rsid w:val="00085054"/>
    <w:rsid w:val="000900B0"/>
    <w:rsid w:val="00090418"/>
    <w:rsid w:val="00090A0D"/>
    <w:rsid w:val="0009169C"/>
    <w:rsid w:val="000919AE"/>
    <w:rsid w:val="0009216D"/>
    <w:rsid w:val="00093CCF"/>
    <w:rsid w:val="000953DD"/>
    <w:rsid w:val="000A229F"/>
    <w:rsid w:val="000A2315"/>
    <w:rsid w:val="000B14C5"/>
    <w:rsid w:val="000B7A5D"/>
    <w:rsid w:val="000C2B65"/>
    <w:rsid w:val="000C385F"/>
    <w:rsid w:val="000C4725"/>
    <w:rsid w:val="000D124E"/>
    <w:rsid w:val="000D34C8"/>
    <w:rsid w:val="000D6962"/>
    <w:rsid w:val="000D77A7"/>
    <w:rsid w:val="000E0FB8"/>
    <w:rsid w:val="000E118D"/>
    <w:rsid w:val="000E64AD"/>
    <w:rsid w:val="000F153D"/>
    <w:rsid w:val="000F2448"/>
    <w:rsid w:val="001008F4"/>
    <w:rsid w:val="00101F7A"/>
    <w:rsid w:val="00102392"/>
    <w:rsid w:val="00103375"/>
    <w:rsid w:val="00103391"/>
    <w:rsid w:val="00104C7C"/>
    <w:rsid w:val="00111278"/>
    <w:rsid w:val="00116563"/>
    <w:rsid w:val="0011786F"/>
    <w:rsid w:val="001212C9"/>
    <w:rsid w:val="0012505E"/>
    <w:rsid w:val="0013092A"/>
    <w:rsid w:val="0013332B"/>
    <w:rsid w:val="00133A9F"/>
    <w:rsid w:val="00134022"/>
    <w:rsid w:val="001360F4"/>
    <w:rsid w:val="00137C7A"/>
    <w:rsid w:val="001402DF"/>
    <w:rsid w:val="00141F46"/>
    <w:rsid w:val="00144B50"/>
    <w:rsid w:val="0014696B"/>
    <w:rsid w:val="0015390C"/>
    <w:rsid w:val="001622D8"/>
    <w:rsid w:val="00170D16"/>
    <w:rsid w:val="00171A6D"/>
    <w:rsid w:val="00180E9A"/>
    <w:rsid w:val="00182CB8"/>
    <w:rsid w:val="00183F07"/>
    <w:rsid w:val="00184B04"/>
    <w:rsid w:val="00186053"/>
    <w:rsid w:val="001901A6"/>
    <w:rsid w:val="00192857"/>
    <w:rsid w:val="001937F9"/>
    <w:rsid w:val="00195015"/>
    <w:rsid w:val="001A1690"/>
    <w:rsid w:val="001A21D5"/>
    <w:rsid w:val="001A2A7C"/>
    <w:rsid w:val="001A30EF"/>
    <w:rsid w:val="001A698D"/>
    <w:rsid w:val="001B35BF"/>
    <w:rsid w:val="001B36E9"/>
    <w:rsid w:val="001B451D"/>
    <w:rsid w:val="001B718D"/>
    <w:rsid w:val="001B7D53"/>
    <w:rsid w:val="001C173C"/>
    <w:rsid w:val="001C23A5"/>
    <w:rsid w:val="001C51A9"/>
    <w:rsid w:val="001C5D6B"/>
    <w:rsid w:val="001C779C"/>
    <w:rsid w:val="001D24B1"/>
    <w:rsid w:val="001D5B27"/>
    <w:rsid w:val="001D6068"/>
    <w:rsid w:val="001D6D07"/>
    <w:rsid w:val="001D7869"/>
    <w:rsid w:val="001E3295"/>
    <w:rsid w:val="001E4524"/>
    <w:rsid w:val="001F326A"/>
    <w:rsid w:val="001F3B89"/>
    <w:rsid w:val="001F4A9C"/>
    <w:rsid w:val="001F7915"/>
    <w:rsid w:val="002003DC"/>
    <w:rsid w:val="0020204F"/>
    <w:rsid w:val="00203655"/>
    <w:rsid w:val="00206643"/>
    <w:rsid w:val="002067C3"/>
    <w:rsid w:val="00207D95"/>
    <w:rsid w:val="002115A7"/>
    <w:rsid w:val="00211A95"/>
    <w:rsid w:val="00213C6A"/>
    <w:rsid w:val="002162BA"/>
    <w:rsid w:val="0021679E"/>
    <w:rsid w:val="002173CB"/>
    <w:rsid w:val="002236FC"/>
    <w:rsid w:val="0022502E"/>
    <w:rsid w:val="00225566"/>
    <w:rsid w:val="00226B6B"/>
    <w:rsid w:val="002309F0"/>
    <w:rsid w:val="00230A2F"/>
    <w:rsid w:val="002317C2"/>
    <w:rsid w:val="00233C81"/>
    <w:rsid w:val="00234872"/>
    <w:rsid w:val="00234A01"/>
    <w:rsid w:val="00236729"/>
    <w:rsid w:val="0023678C"/>
    <w:rsid w:val="002416C0"/>
    <w:rsid w:val="0024267A"/>
    <w:rsid w:val="00244525"/>
    <w:rsid w:val="0024689E"/>
    <w:rsid w:val="002472DD"/>
    <w:rsid w:val="00250484"/>
    <w:rsid w:val="0025078E"/>
    <w:rsid w:val="00251BD2"/>
    <w:rsid w:val="00251D96"/>
    <w:rsid w:val="00254568"/>
    <w:rsid w:val="00255050"/>
    <w:rsid w:val="00255D8D"/>
    <w:rsid w:val="00261B76"/>
    <w:rsid w:val="00262E16"/>
    <w:rsid w:val="002673AD"/>
    <w:rsid w:val="00271793"/>
    <w:rsid w:val="00273A9C"/>
    <w:rsid w:val="00275831"/>
    <w:rsid w:val="0027630D"/>
    <w:rsid w:val="00276A4E"/>
    <w:rsid w:val="0028002E"/>
    <w:rsid w:val="002853B3"/>
    <w:rsid w:val="00285A08"/>
    <w:rsid w:val="00287DFB"/>
    <w:rsid w:val="002905BB"/>
    <w:rsid w:val="0029138F"/>
    <w:rsid w:val="002922BC"/>
    <w:rsid w:val="00293439"/>
    <w:rsid w:val="00295A5E"/>
    <w:rsid w:val="00296A31"/>
    <w:rsid w:val="002A55D3"/>
    <w:rsid w:val="002A5C47"/>
    <w:rsid w:val="002A6DCC"/>
    <w:rsid w:val="002B0992"/>
    <w:rsid w:val="002B4062"/>
    <w:rsid w:val="002B46CC"/>
    <w:rsid w:val="002B63C9"/>
    <w:rsid w:val="002C5C18"/>
    <w:rsid w:val="002D11B7"/>
    <w:rsid w:val="002D245F"/>
    <w:rsid w:val="002D69C3"/>
    <w:rsid w:val="002E126E"/>
    <w:rsid w:val="002E4100"/>
    <w:rsid w:val="002E5316"/>
    <w:rsid w:val="002E649F"/>
    <w:rsid w:val="002E69FF"/>
    <w:rsid w:val="002E76D8"/>
    <w:rsid w:val="002F05C1"/>
    <w:rsid w:val="002F3462"/>
    <w:rsid w:val="002F3B48"/>
    <w:rsid w:val="00300952"/>
    <w:rsid w:val="003011FC"/>
    <w:rsid w:val="00304FB7"/>
    <w:rsid w:val="003053B1"/>
    <w:rsid w:val="00313C13"/>
    <w:rsid w:val="00316E30"/>
    <w:rsid w:val="00317CD6"/>
    <w:rsid w:val="00321C82"/>
    <w:rsid w:val="00331687"/>
    <w:rsid w:val="00331969"/>
    <w:rsid w:val="00333CE9"/>
    <w:rsid w:val="00334202"/>
    <w:rsid w:val="00335B93"/>
    <w:rsid w:val="00337A71"/>
    <w:rsid w:val="00341DD7"/>
    <w:rsid w:val="00342364"/>
    <w:rsid w:val="0035284A"/>
    <w:rsid w:val="00352DFF"/>
    <w:rsid w:val="00354C9C"/>
    <w:rsid w:val="00357360"/>
    <w:rsid w:val="00364680"/>
    <w:rsid w:val="00371057"/>
    <w:rsid w:val="00371B2D"/>
    <w:rsid w:val="00371D45"/>
    <w:rsid w:val="00372786"/>
    <w:rsid w:val="00372B9F"/>
    <w:rsid w:val="00373716"/>
    <w:rsid w:val="0037382D"/>
    <w:rsid w:val="0037505F"/>
    <w:rsid w:val="003757E0"/>
    <w:rsid w:val="00380EA8"/>
    <w:rsid w:val="00387148"/>
    <w:rsid w:val="00387274"/>
    <w:rsid w:val="003907F7"/>
    <w:rsid w:val="00394D28"/>
    <w:rsid w:val="0039778B"/>
    <w:rsid w:val="003A48A0"/>
    <w:rsid w:val="003C0E85"/>
    <w:rsid w:val="003C3861"/>
    <w:rsid w:val="003C3A59"/>
    <w:rsid w:val="003D0AAE"/>
    <w:rsid w:val="003D0FD0"/>
    <w:rsid w:val="003D129C"/>
    <w:rsid w:val="003D18BD"/>
    <w:rsid w:val="003D3DA8"/>
    <w:rsid w:val="003D7259"/>
    <w:rsid w:val="003E38F3"/>
    <w:rsid w:val="003E432A"/>
    <w:rsid w:val="003E50D4"/>
    <w:rsid w:val="003F0494"/>
    <w:rsid w:val="003F06AE"/>
    <w:rsid w:val="003F1712"/>
    <w:rsid w:val="003F54A3"/>
    <w:rsid w:val="003F5F3C"/>
    <w:rsid w:val="003F6FAD"/>
    <w:rsid w:val="00401B87"/>
    <w:rsid w:val="0040235B"/>
    <w:rsid w:val="004038FD"/>
    <w:rsid w:val="00405ACC"/>
    <w:rsid w:val="004070A1"/>
    <w:rsid w:val="00421441"/>
    <w:rsid w:val="00424CE8"/>
    <w:rsid w:val="0042606A"/>
    <w:rsid w:val="0043195A"/>
    <w:rsid w:val="00431D2E"/>
    <w:rsid w:val="0043455E"/>
    <w:rsid w:val="004405B6"/>
    <w:rsid w:val="00440700"/>
    <w:rsid w:val="00440F4C"/>
    <w:rsid w:val="004425B5"/>
    <w:rsid w:val="004436FB"/>
    <w:rsid w:val="00446ECE"/>
    <w:rsid w:val="00454821"/>
    <w:rsid w:val="004574C7"/>
    <w:rsid w:val="0046026C"/>
    <w:rsid w:val="00461709"/>
    <w:rsid w:val="004626DB"/>
    <w:rsid w:val="00465050"/>
    <w:rsid w:val="0046535E"/>
    <w:rsid w:val="0046559E"/>
    <w:rsid w:val="00466B80"/>
    <w:rsid w:val="00475039"/>
    <w:rsid w:val="00475C06"/>
    <w:rsid w:val="004803DF"/>
    <w:rsid w:val="004876F6"/>
    <w:rsid w:val="0049251F"/>
    <w:rsid w:val="00492FB7"/>
    <w:rsid w:val="00494766"/>
    <w:rsid w:val="00496131"/>
    <w:rsid w:val="00496E08"/>
    <w:rsid w:val="00496FF8"/>
    <w:rsid w:val="004A1318"/>
    <w:rsid w:val="004A288F"/>
    <w:rsid w:val="004A349A"/>
    <w:rsid w:val="004A396D"/>
    <w:rsid w:val="004A4A19"/>
    <w:rsid w:val="004A4E2B"/>
    <w:rsid w:val="004A4E76"/>
    <w:rsid w:val="004A6DFD"/>
    <w:rsid w:val="004A706A"/>
    <w:rsid w:val="004B7B00"/>
    <w:rsid w:val="004C10CF"/>
    <w:rsid w:val="004C3061"/>
    <w:rsid w:val="004D68D0"/>
    <w:rsid w:val="004D7258"/>
    <w:rsid w:val="004E31A7"/>
    <w:rsid w:val="004E507D"/>
    <w:rsid w:val="004E5484"/>
    <w:rsid w:val="004E6A5D"/>
    <w:rsid w:val="004F05AC"/>
    <w:rsid w:val="004F0B47"/>
    <w:rsid w:val="004F1402"/>
    <w:rsid w:val="004F28EF"/>
    <w:rsid w:val="004F68A5"/>
    <w:rsid w:val="00500221"/>
    <w:rsid w:val="005020C2"/>
    <w:rsid w:val="00502672"/>
    <w:rsid w:val="00504281"/>
    <w:rsid w:val="00506494"/>
    <w:rsid w:val="00511996"/>
    <w:rsid w:val="00513EAF"/>
    <w:rsid w:val="0051756B"/>
    <w:rsid w:val="005234D2"/>
    <w:rsid w:val="005249E8"/>
    <w:rsid w:val="005260BB"/>
    <w:rsid w:val="005264A2"/>
    <w:rsid w:val="005301CD"/>
    <w:rsid w:val="005306C6"/>
    <w:rsid w:val="00530F8E"/>
    <w:rsid w:val="00531715"/>
    <w:rsid w:val="0053454F"/>
    <w:rsid w:val="005434CB"/>
    <w:rsid w:val="005453C8"/>
    <w:rsid w:val="00545D92"/>
    <w:rsid w:val="00546917"/>
    <w:rsid w:val="00546BDE"/>
    <w:rsid w:val="00556CC7"/>
    <w:rsid w:val="00556CD4"/>
    <w:rsid w:val="00563E7A"/>
    <w:rsid w:val="0056470E"/>
    <w:rsid w:val="00566033"/>
    <w:rsid w:val="0057045F"/>
    <w:rsid w:val="00572156"/>
    <w:rsid w:val="00573CF2"/>
    <w:rsid w:val="005803AD"/>
    <w:rsid w:val="00582CD7"/>
    <w:rsid w:val="0058454B"/>
    <w:rsid w:val="0058674D"/>
    <w:rsid w:val="0059184A"/>
    <w:rsid w:val="0059303A"/>
    <w:rsid w:val="00593420"/>
    <w:rsid w:val="00595BF8"/>
    <w:rsid w:val="00597090"/>
    <w:rsid w:val="0059714C"/>
    <w:rsid w:val="005A30E0"/>
    <w:rsid w:val="005A727F"/>
    <w:rsid w:val="005B0D9A"/>
    <w:rsid w:val="005B0F66"/>
    <w:rsid w:val="005B34C8"/>
    <w:rsid w:val="005C001F"/>
    <w:rsid w:val="005C1389"/>
    <w:rsid w:val="005C3F03"/>
    <w:rsid w:val="005C6FAC"/>
    <w:rsid w:val="005C7668"/>
    <w:rsid w:val="005D0168"/>
    <w:rsid w:val="005D160F"/>
    <w:rsid w:val="005D1938"/>
    <w:rsid w:val="005D656D"/>
    <w:rsid w:val="005D761A"/>
    <w:rsid w:val="005E08A7"/>
    <w:rsid w:val="005E5DB2"/>
    <w:rsid w:val="005F52DB"/>
    <w:rsid w:val="006012BA"/>
    <w:rsid w:val="00602783"/>
    <w:rsid w:val="00603B16"/>
    <w:rsid w:val="00604C0A"/>
    <w:rsid w:val="006053FE"/>
    <w:rsid w:val="00605442"/>
    <w:rsid w:val="0060687C"/>
    <w:rsid w:val="00611738"/>
    <w:rsid w:val="006176E5"/>
    <w:rsid w:val="006210DC"/>
    <w:rsid w:val="006227F0"/>
    <w:rsid w:val="00626C20"/>
    <w:rsid w:val="00632437"/>
    <w:rsid w:val="00636AED"/>
    <w:rsid w:val="006371A0"/>
    <w:rsid w:val="0064414B"/>
    <w:rsid w:val="00644595"/>
    <w:rsid w:val="00645ECC"/>
    <w:rsid w:val="00653963"/>
    <w:rsid w:val="00653FCC"/>
    <w:rsid w:val="006552B7"/>
    <w:rsid w:val="0065618C"/>
    <w:rsid w:val="00661311"/>
    <w:rsid w:val="006617FC"/>
    <w:rsid w:val="00662CB5"/>
    <w:rsid w:val="00666FF7"/>
    <w:rsid w:val="00667ED3"/>
    <w:rsid w:val="006713C9"/>
    <w:rsid w:val="006714DC"/>
    <w:rsid w:val="006774D6"/>
    <w:rsid w:val="00680BA4"/>
    <w:rsid w:val="00693EB8"/>
    <w:rsid w:val="0069794C"/>
    <w:rsid w:val="006A600C"/>
    <w:rsid w:val="006B0A3A"/>
    <w:rsid w:val="006B28FA"/>
    <w:rsid w:val="006D064A"/>
    <w:rsid w:val="006D70C1"/>
    <w:rsid w:val="006E1D6C"/>
    <w:rsid w:val="006E1E8A"/>
    <w:rsid w:val="006E48F3"/>
    <w:rsid w:val="006E5EFD"/>
    <w:rsid w:val="006F04D7"/>
    <w:rsid w:val="006F050D"/>
    <w:rsid w:val="006F322C"/>
    <w:rsid w:val="006F3FB3"/>
    <w:rsid w:val="006F586C"/>
    <w:rsid w:val="00700D53"/>
    <w:rsid w:val="00705BD6"/>
    <w:rsid w:val="00706F2A"/>
    <w:rsid w:val="007165D9"/>
    <w:rsid w:val="00716831"/>
    <w:rsid w:val="007177F4"/>
    <w:rsid w:val="0072183C"/>
    <w:rsid w:val="00726241"/>
    <w:rsid w:val="00727B44"/>
    <w:rsid w:val="0073017B"/>
    <w:rsid w:val="0073085B"/>
    <w:rsid w:val="007365D2"/>
    <w:rsid w:val="00742187"/>
    <w:rsid w:val="007421EF"/>
    <w:rsid w:val="0074348F"/>
    <w:rsid w:val="007444D5"/>
    <w:rsid w:val="00745190"/>
    <w:rsid w:val="00746C5F"/>
    <w:rsid w:val="00747E63"/>
    <w:rsid w:val="007515BC"/>
    <w:rsid w:val="007624EA"/>
    <w:rsid w:val="0076469B"/>
    <w:rsid w:val="007655A9"/>
    <w:rsid w:val="007660F0"/>
    <w:rsid w:val="00767E44"/>
    <w:rsid w:val="00771B78"/>
    <w:rsid w:val="007720A1"/>
    <w:rsid w:val="00773063"/>
    <w:rsid w:val="00780673"/>
    <w:rsid w:val="0078294E"/>
    <w:rsid w:val="00784075"/>
    <w:rsid w:val="00786ABC"/>
    <w:rsid w:val="007905C1"/>
    <w:rsid w:val="00790BE7"/>
    <w:rsid w:val="00795AB8"/>
    <w:rsid w:val="007A03F1"/>
    <w:rsid w:val="007A3C13"/>
    <w:rsid w:val="007A5E0A"/>
    <w:rsid w:val="007A61A6"/>
    <w:rsid w:val="007B0E3A"/>
    <w:rsid w:val="007B1008"/>
    <w:rsid w:val="007B6D96"/>
    <w:rsid w:val="007B7B46"/>
    <w:rsid w:val="007C1325"/>
    <w:rsid w:val="007C43AF"/>
    <w:rsid w:val="007C4E18"/>
    <w:rsid w:val="007D03B7"/>
    <w:rsid w:val="007D0C90"/>
    <w:rsid w:val="007D0D7D"/>
    <w:rsid w:val="007D3875"/>
    <w:rsid w:val="007D5477"/>
    <w:rsid w:val="007D68DC"/>
    <w:rsid w:val="007D6E2C"/>
    <w:rsid w:val="007D78F0"/>
    <w:rsid w:val="007E181A"/>
    <w:rsid w:val="007F08B4"/>
    <w:rsid w:val="007F12F2"/>
    <w:rsid w:val="007F279A"/>
    <w:rsid w:val="007F3D79"/>
    <w:rsid w:val="007F4B68"/>
    <w:rsid w:val="007F6427"/>
    <w:rsid w:val="00802788"/>
    <w:rsid w:val="00802F2D"/>
    <w:rsid w:val="00803345"/>
    <w:rsid w:val="0080516C"/>
    <w:rsid w:val="00806B5A"/>
    <w:rsid w:val="00810BB2"/>
    <w:rsid w:val="00820B9F"/>
    <w:rsid w:val="00824B58"/>
    <w:rsid w:val="00831A9C"/>
    <w:rsid w:val="00833066"/>
    <w:rsid w:val="00833568"/>
    <w:rsid w:val="00834CDA"/>
    <w:rsid w:val="00837235"/>
    <w:rsid w:val="00837E98"/>
    <w:rsid w:val="00846EC1"/>
    <w:rsid w:val="00847BA2"/>
    <w:rsid w:val="00850F2D"/>
    <w:rsid w:val="008523AB"/>
    <w:rsid w:val="008530D1"/>
    <w:rsid w:val="00856B08"/>
    <w:rsid w:val="00862275"/>
    <w:rsid w:val="00863DD6"/>
    <w:rsid w:val="008649D2"/>
    <w:rsid w:val="00873192"/>
    <w:rsid w:val="00874E5A"/>
    <w:rsid w:val="00875F9C"/>
    <w:rsid w:val="008771B2"/>
    <w:rsid w:val="008804B3"/>
    <w:rsid w:val="00896F3F"/>
    <w:rsid w:val="008974AB"/>
    <w:rsid w:val="008974AC"/>
    <w:rsid w:val="00897C2F"/>
    <w:rsid w:val="008A24A8"/>
    <w:rsid w:val="008A506A"/>
    <w:rsid w:val="008A7EF9"/>
    <w:rsid w:val="008A7F89"/>
    <w:rsid w:val="008B147C"/>
    <w:rsid w:val="008B3275"/>
    <w:rsid w:val="008B48D8"/>
    <w:rsid w:val="008B4C22"/>
    <w:rsid w:val="008B5C8A"/>
    <w:rsid w:val="008B6FDB"/>
    <w:rsid w:val="008C2306"/>
    <w:rsid w:val="008C5BCF"/>
    <w:rsid w:val="008D2AAD"/>
    <w:rsid w:val="008D45C1"/>
    <w:rsid w:val="008D7E1E"/>
    <w:rsid w:val="008E6B09"/>
    <w:rsid w:val="008F5358"/>
    <w:rsid w:val="008F7BEA"/>
    <w:rsid w:val="00900EB0"/>
    <w:rsid w:val="009022EB"/>
    <w:rsid w:val="009027A8"/>
    <w:rsid w:val="00904779"/>
    <w:rsid w:val="009064EE"/>
    <w:rsid w:val="00906F6C"/>
    <w:rsid w:val="0091113C"/>
    <w:rsid w:val="00911307"/>
    <w:rsid w:val="009116CF"/>
    <w:rsid w:val="00912C61"/>
    <w:rsid w:val="009264C6"/>
    <w:rsid w:val="00931434"/>
    <w:rsid w:val="009317DF"/>
    <w:rsid w:val="00931AE2"/>
    <w:rsid w:val="009333B7"/>
    <w:rsid w:val="00933653"/>
    <w:rsid w:val="00933945"/>
    <w:rsid w:val="00934227"/>
    <w:rsid w:val="00943BEB"/>
    <w:rsid w:val="009467B6"/>
    <w:rsid w:val="009478A3"/>
    <w:rsid w:val="00955425"/>
    <w:rsid w:val="009620A8"/>
    <w:rsid w:val="009648BA"/>
    <w:rsid w:val="0097191F"/>
    <w:rsid w:val="00972903"/>
    <w:rsid w:val="00974EE0"/>
    <w:rsid w:val="00975389"/>
    <w:rsid w:val="009770DE"/>
    <w:rsid w:val="00980FA3"/>
    <w:rsid w:val="009815D2"/>
    <w:rsid w:val="0098174F"/>
    <w:rsid w:val="009817B7"/>
    <w:rsid w:val="009841A6"/>
    <w:rsid w:val="00986325"/>
    <w:rsid w:val="0099026C"/>
    <w:rsid w:val="00990304"/>
    <w:rsid w:val="00991A08"/>
    <w:rsid w:val="00993332"/>
    <w:rsid w:val="009937E7"/>
    <w:rsid w:val="00995A22"/>
    <w:rsid w:val="009A5452"/>
    <w:rsid w:val="009A7B82"/>
    <w:rsid w:val="009B04D2"/>
    <w:rsid w:val="009B3098"/>
    <w:rsid w:val="009B4CCB"/>
    <w:rsid w:val="009C19B6"/>
    <w:rsid w:val="009C2F9C"/>
    <w:rsid w:val="009C643E"/>
    <w:rsid w:val="009C71FD"/>
    <w:rsid w:val="009D4737"/>
    <w:rsid w:val="009E0E4C"/>
    <w:rsid w:val="009E1BC8"/>
    <w:rsid w:val="009E2AF4"/>
    <w:rsid w:val="009E3B20"/>
    <w:rsid w:val="009E420E"/>
    <w:rsid w:val="009E56EA"/>
    <w:rsid w:val="009E5DDD"/>
    <w:rsid w:val="009E6F92"/>
    <w:rsid w:val="009F08DD"/>
    <w:rsid w:val="009F2E71"/>
    <w:rsid w:val="009F47B6"/>
    <w:rsid w:val="00A04487"/>
    <w:rsid w:val="00A14754"/>
    <w:rsid w:val="00A167B0"/>
    <w:rsid w:val="00A200A2"/>
    <w:rsid w:val="00A23023"/>
    <w:rsid w:val="00A23FC2"/>
    <w:rsid w:val="00A24A6D"/>
    <w:rsid w:val="00A25379"/>
    <w:rsid w:val="00A25B0F"/>
    <w:rsid w:val="00A30D46"/>
    <w:rsid w:val="00A30FD1"/>
    <w:rsid w:val="00A3408E"/>
    <w:rsid w:val="00A363D0"/>
    <w:rsid w:val="00A37DBF"/>
    <w:rsid w:val="00A437A3"/>
    <w:rsid w:val="00A47011"/>
    <w:rsid w:val="00A47641"/>
    <w:rsid w:val="00A5210A"/>
    <w:rsid w:val="00A550D3"/>
    <w:rsid w:val="00A57CEF"/>
    <w:rsid w:val="00A65A7A"/>
    <w:rsid w:val="00A661CD"/>
    <w:rsid w:val="00A708A7"/>
    <w:rsid w:val="00A70CE7"/>
    <w:rsid w:val="00A74DB5"/>
    <w:rsid w:val="00A75568"/>
    <w:rsid w:val="00A772C7"/>
    <w:rsid w:val="00A8559C"/>
    <w:rsid w:val="00A8627F"/>
    <w:rsid w:val="00A86D41"/>
    <w:rsid w:val="00A979E0"/>
    <w:rsid w:val="00AA4171"/>
    <w:rsid w:val="00AB49D0"/>
    <w:rsid w:val="00AB6A28"/>
    <w:rsid w:val="00AC20D0"/>
    <w:rsid w:val="00AC2264"/>
    <w:rsid w:val="00AC4619"/>
    <w:rsid w:val="00AC46E8"/>
    <w:rsid w:val="00AC5CFA"/>
    <w:rsid w:val="00AC7C82"/>
    <w:rsid w:val="00AD042D"/>
    <w:rsid w:val="00AD258D"/>
    <w:rsid w:val="00AD288E"/>
    <w:rsid w:val="00AD28F9"/>
    <w:rsid w:val="00AD6A54"/>
    <w:rsid w:val="00AE0987"/>
    <w:rsid w:val="00AF1993"/>
    <w:rsid w:val="00AF4B2F"/>
    <w:rsid w:val="00AF6069"/>
    <w:rsid w:val="00AF7DFB"/>
    <w:rsid w:val="00B03332"/>
    <w:rsid w:val="00B04272"/>
    <w:rsid w:val="00B07131"/>
    <w:rsid w:val="00B10729"/>
    <w:rsid w:val="00B15837"/>
    <w:rsid w:val="00B17CBB"/>
    <w:rsid w:val="00B20EA5"/>
    <w:rsid w:val="00B2236B"/>
    <w:rsid w:val="00B22399"/>
    <w:rsid w:val="00B224B7"/>
    <w:rsid w:val="00B23AB3"/>
    <w:rsid w:val="00B25E6F"/>
    <w:rsid w:val="00B25EE5"/>
    <w:rsid w:val="00B2794E"/>
    <w:rsid w:val="00B30F4D"/>
    <w:rsid w:val="00B37284"/>
    <w:rsid w:val="00B41847"/>
    <w:rsid w:val="00B42B9A"/>
    <w:rsid w:val="00B476FF"/>
    <w:rsid w:val="00B51A2D"/>
    <w:rsid w:val="00B52ECB"/>
    <w:rsid w:val="00B550DB"/>
    <w:rsid w:val="00B6429F"/>
    <w:rsid w:val="00B73E66"/>
    <w:rsid w:val="00B80E8A"/>
    <w:rsid w:val="00B8356A"/>
    <w:rsid w:val="00B86ED9"/>
    <w:rsid w:val="00B917F8"/>
    <w:rsid w:val="00B93533"/>
    <w:rsid w:val="00B96999"/>
    <w:rsid w:val="00B9728F"/>
    <w:rsid w:val="00BA07D3"/>
    <w:rsid w:val="00BA0CBA"/>
    <w:rsid w:val="00BA3B66"/>
    <w:rsid w:val="00BA3D0B"/>
    <w:rsid w:val="00BA6551"/>
    <w:rsid w:val="00BA66AB"/>
    <w:rsid w:val="00BA7598"/>
    <w:rsid w:val="00BB0FD7"/>
    <w:rsid w:val="00BB1C6E"/>
    <w:rsid w:val="00BB1D0C"/>
    <w:rsid w:val="00BB235D"/>
    <w:rsid w:val="00BB3CA1"/>
    <w:rsid w:val="00BC3A40"/>
    <w:rsid w:val="00BD1870"/>
    <w:rsid w:val="00BD1DD9"/>
    <w:rsid w:val="00BE0FD1"/>
    <w:rsid w:val="00BE1FD0"/>
    <w:rsid w:val="00BE4EA2"/>
    <w:rsid w:val="00BF7810"/>
    <w:rsid w:val="00C00FBB"/>
    <w:rsid w:val="00C0265C"/>
    <w:rsid w:val="00C03D67"/>
    <w:rsid w:val="00C0490B"/>
    <w:rsid w:val="00C0615F"/>
    <w:rsid w:val="00C07801"/>
    <w:rsid w:val="00C10701"/>
    <w:rsid w:val="00C21495"/>
    <w:rsid w:val="00C21B2F"/>
    <w:rsid w:val="00C24682"/>
    <w:rsid w:val="00C2603B"/>
    <w:rsid w:val="00C27203"/>
    <w:rsid w:val="00C35453"/>
    <w:rsid w:val="00C43D7B"/>
    <w:rsid w:val="00C4541A"/>
    <w:rsid w:val="00C46865"/>
    <w:rsid w:val="00C51D1B"/>
    <w:rsid w:val="00C52162"/>
    <w:rsid w:val="00C52D8B"/>
    <w:rsid w:val="00C61518"/>
    <w:rsid w:val="00C62896"/>
    <w:rsid w:val="00C647C0"/>
    <w:rsid w:val="00C708E6"/>
    <w:rsid w:val="00C7109B"/>
    <w:rsid w:val="00C75B17"/>
    <w:rsid w:val="00C8123D"/>
    <w:rsid w:val="00C838F0"/>
    <w:rsid w:val="00C86750"/>
    <w:rsid w:val="00C91318"/>
    <w:rsid w:val="00C97DF8"/>
    <w:rsid w:val="00CA0C88"/>
    <w:rsid w:val="00CA57AB"/>
    <w:rsid w:val="00CB04C9"/>
    <w:rsid w:val="00CB41FE"/>
    <w:rsid w:val="00CB5C9F"/>
    <w:rsid w:val="00CD0892"/>
    <w:rsid w:val="00CD252B"/>
    <w:rsid w:val="00CD3582"/>
    <w:rsid w:val="00CD3EB2"/>
    <w:rsid w:val="00CD49B7"/>
    <w:rsid w:val="00CE2B24"/>
    <w:rsid w:val="00CE59F0"/>
    <w:rsid w:val="00CE6695"/>
    <w:rsid w:val="00CF17B4"/>
    <w:rsid w:val="00CF4170"/>
    <w:rsid w:val="00D0723E"/>
    <w:rsid w:val="00D079F7"/>
    <w:rsid w:val="00D11829"/>
    <w:rsid w:val="00D15644"/>
    <w:rsid w:val="00D17470"/>
    <w:rsid w:val="00D2015C"/>
    <w:rsid w:val="00D20DDA"/>
    <w:rsid w:val="00D234A9"/>
    <w:rsid w:val="00D241B6"/>
    <w:rsid w:val="00D41EF8"/>
    <w:rsid w:val="00D42C0A"/>
    <w:rsid w:val="00D532F8"/>
    <w:rsid w:val="00D53782"/>
    <w:rsid w:val="00D566F9"/>
    <w:rsid w:val="00D57B7E"/>
    <w:rsid w:val="00D636A5"/>
    <w:rsid w:val="00D643DD"/>
    <w:rsid w:val="00D703D2"/>
    <w:rsid w:val="00D70E52"/>
    <w:rsid w:val="00D71310"/>
    <w:rsid w:val="00D73648"/>
    <w:rsid w:val="00D754E4"/>
    <w:rsid w:val="00D800B8"/>
    <w:rsid w:val="00D84EFA"/>
    <w:rsid w:val="00D91CFE"/>
    <w:rsid w:val="00D91F23"/>
    <w:rsid w:val="00D920D6"/>
    <w:rsid w:val="00D928EB"/>
    <w:rsid w:val="00D92C84"/>
    <w:rsid w:val="00D9417A"/>
    <w:rsid w:val="00DA2E6B"/>
    <w:rsid w:val="00DA5EE3"/>
    <w:rsid w:val="00DA6378"/>
    <w:rsid w:val="00DB0E22"/>
    <w:rsid w:val="00DB48E0"/>
    <w:rsid w:val="00DB67CB"/>
    <w:rsid w:val="00DB7731"/>
    <w:rsid w:val="00DB77BF"/>
    <w:rsid w:val="00DC0DD7"/>
    <w:rsid w:val="00DC5B5F"/>
    <w:rsid w:val="00DC6837"/>
    <w:rsid w:val="00DD7ECE"/>
    <w:rsid w:val="00DE15E6"/>
    <w:rsid w:val="00DE2331"/>
    <w:rsid w:val="00DE26A6"/>
    <w:rsid w:val="00DE7B48"/>
    <w:rsid w:val="00DF3773"/>
    <w:rsid w:val="00DF52FC"/>
    <w:rsid w:val="00E00DB7"/>
    <w:rsid w:val="00E0357B"/>
    <w:rsid w:val="00E0376F"/>
    <w:rsid w:val="00E03D5B"/>
    <w:rsid w:val="00E07FF8"/>
    <w:rsid w:val="00E115EF"/>
    <w:rsid w:val="00E1165B"/>
    <w:rsid w:val="00E135EC"/>
    <w:rsid w:val="00E14EB0"/>
    <w:rsid w:val="00E1722B"/>
    <w:rsid w:val="00E17293"/>
    <w:rsid w:val="00E22692"/>
    <w:rsid w:val="00E23453"/>
    <w:rsid w:val="00E24B1A"/>
    <w:rsid w:val="00E2714F"/>
    <w:rsid w:val="00E27593"/>
    <w:rsid w:val="00E302A7"/>
    <w:rsid w:val="00E3103E"/>
    <w:rsid w:val="00E36521"/>
    <w:rsid w:val="00E36727"/>
    <w:rsid w:val="00E37754"/>
    <w:rsid w:val="00E41BBF"/>
    <w:rsid w:val="00E43A09"/>
    <w:rsid w:val="00E43F14"/>
    <w:rsid w:val="00E43FA3"/>
    <w:rsid w:val="00E44E3C"/>
    <w:rsid w:val="00E45E3E"/>
    <w:rsid w:val="00E4661F"/>
    <w:rsid w:val="00E467FF"/>
    <w:rsid w:val="00E468F7"/>
    <w:rsid w:val="00E51C1F"/>
    <w:rsid w:val="00E51CDF"/>
    <w:rsid w:val="00E60861"/>
    <w:rsid w:val="00E6527E"/>
    <w:rsid w:val="00E73A81"/>
    <w:rsid w:val="00E73F47"/>
    <w:rsid w:val="00E758A1"/>
    <w:rsid w:val="00E777C4"/>
    <w:rsid w:val="00E80FA9"/>
    <w:rsid w:val="00E84856"/>
    <w:rsid w:val="00E95164"/>
    <w:rsid w:val="00EA375E"/>
    <w:rsid w:val="00EB2E9A"/>
    <w:rsid w:val="00EB6088"/>
    <w:rsid w:val="00EB6853"/>
    <w:rsid w:val="00EC13F1"/>
    <w:rsid w:val="00EC20A7"/>
    <w:rsid w:val="00EC3491"/>
    <w:rsid w:val="00ED0780"/>
    <w:rsid w:val="00ED14AA"/>
    <w:rsid w:val="00ED486F"/>
    <w:rsid w:val="00ED6301"/>
    <w:rsid w:val="00EE1E89"/>
    <w:rsid w:val="00EE1FB7"/>
    <w:rsid w:val="00EE3214"/>
    <w:rsid w:val="00EE5371"/>
    <w:rsid w:val="00EE7271"/>
    <w:rsid w:val="00EF0AA2"/>
    <w:rsid w:val="00EF0E72"/>
    <w:rsid w:val="00F03E05"/>
    <w:rsid w:val="00F065BE"/>
    <w:rsid w:val="00F12F97"/>
    <w:rsid w:val="00F131AF"/>
    <w:rsid w:val="00F168AA"/>
    <w:rsid w:val="00F16BD7"/>
    <w:rsid w:val="00F204F9"/>
    <w:rsid w:val="00F32427"/>
    <w:rsid w:val="00F331B6"/>
    <w:rsid w:val="00F374DA"/>
    <w:rsid w:val="00F37731"/>
    <w:rsid w:val="00F40DC8"/>
    <w:rsid w:val="00F459ED"/>
    <w:rsid w:val="00F45F3C"/>
    <w:rsid w:val="00F46DA2"/>
    <w:rsid w:val="00F472F8"/>
    <w:rsid w:val="00F537A2"/>
    <w:rsid w:val="00F54B97"/>
    <w:rsid w:val="00F57A5D"/>
    <w:rsid w:val="00F606D5"/>
    <w:rsid w:val="00F65B5F"/>
    <w:rsid w:val="00F7408B"/>
    <w:rsid w:val="00F746E9"/>
    <w:rsid w:val="00F74857"/>
    <w:rsid w:val="00F76D30"/>
    <w:rsid w:val="00F80E3B"/>
    <w:rsid w:val="00F82A2D"/>
    <w:rsid w:val="00F83E9F"/>
    <w:rsid w:val="00F906E0"/>
    <w:rsid w:val="00F91CE3"/>
    <w:rsid w:val="00F966E6"/>
    <w:rsid w:val="00F96C67"/>
    <w:rsid w:val="00F979A0"/>
    <w:rsid w:val="00FA2E33"/>
    <w:rsid w:val="00FB08D5"/>
    <w:rsid w:val="00FB1DFA"/>
    <w:rsid w:val="00FC1CF8"/>
    <w:rsid w:val="00FC4ECD"/>
    <w:rsid w:val="00FD09FF"/>
    <w:rsid w:val="00FD3395"/>
    <w:rsid w:val="00FD7768"/>
    <w:rsid w:val="00FE1E8A"/>
    <w:rsid w:val="00FE3529"/>
    <w:rsid w:val="00FE4168"/>
    <w:rsid w:val="00FE6BEF"/>
    <w:rsid w:val="00FE75A6"/>
    <w:rsid w:val="00FE7952"/>
    <w:rsid w:val="00FE7C19"/>
    <w:rsid w:val="00FF0615"/>
    <w:rsid w:val="00FF061A"/>
    <w:rsid w:val="00FF0C6D"/>
    <w:rsid w:val="00FF36BE"/>
    <w:rsid w:val="00FF69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F516"/>
  <w15:docId w15:val="{D33229E7-4659-4BE1-839B-F3FEA83B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6C6"/>
    <w:pPr>
      <w:spacing w:after="0" w:line="480" w:lineRule="auto"/>
      <w:ind w:firstLine="567"/>
      <w:jc w:val="both"/>
    </w:pPr>
    <w:rPr>
      <w:rFonts w:ascii="Arial" w:hAnsi="Arial"/>
      <w:sz w:val="20"/>
      <w:lang w:val="en-US"/>
    </w:rPr>
  </w:style>
  <w:style w:type="paragraph" w:styleId="Heading1">
    <w:name w:val="heading 1"/>
    <w:basedOn w:val="Normal"/>
    <w:next w:val="Normal"/>
    <w:link w:val="Heading1Char"/>
    <w:uiPriority w:val="9"/>
    <w:qFormat/>
    <w:rsid w:val="009770DE"/>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9770DE"/>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DE"/>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9770DE"/>
    <w:rPr>
      <w:rFonts w:ascii="Times New Roman" w:eastAsiaTheme="majorEastAsia" w:hAnsi="Times New Roman" w:cstheme="majorBidi"/>
      <w:b/>
      <w:bCs/>
      <w:sz w:val="20"/>
      <w:szCs w:val="26"/>
    </w:rPr>
  </w:style>
  <w:style w:type="paragraph" w:styleId="ListParagraph">
    <w:name w:val="List Paragraph"/>
    <w:basedOn w:val="Normal"/>
    <w:uiPriority w:val="34"/>
    <w:qFormat/>
    <w:rsid w:val="009770DE"/>
    <w:pPr>
      <w:ind w:left="720"/>
      <w:contextualSpacing/>
    </w:pPr>
  </w:style>
  <w:style w:type="paragraph" w:styleId="Caption">
    <w:name w:val="caption"/>
    <w:basedOn w:val="Normal"/>
    <w:next w:val="Normal"/>
    <w:qFormat/>
    <w:rsid w:val="005C001F"/>
    <w:pPr>
      <w:suppressLineNumbers/>
      <w:suppressAutoHyphens/>
      <w:spacing w:before="120" w:line="240" w:lineRule="auto"/>
      <w:ind w:firstLine="0"/>
    </w:pPr>
    <w:rPr>
      <w:rFonts w:eastAsia="DejaVu Sans" w:cs="Lohit Hindi"/>
      <w:bCs/>
      <w:iCs/>
      <w:color w:val="00000A"/>
      <w:kern w:val="1"/>
      <w:szCs w:val="24"/>
      <w:lang w:bidi="en-US"/>
    </w:rPr>
  </w:style>
  <w:style w:type="character" w:styleId="LineNumber">
    <w:name w:val="line number"/>
    <w:basedOn w:val="DefaultParagraphFont"/>
    <w:uiPriority w:val="99"/>
    <w:semiHidden/>
    <w:unhideWhenUsed/>
    <w:rsid w:val="00AA4171"/>
  </w:style>
  <w:style w:type="character" w:customStyle="1" w:styleId="hvr">
    <w:name w:val="hvr"/>
    <w:basedOn w:val="DefaultParagraphFont"/>
    <w:rsid w:val="00A25379"/>
  </w:style>
  <w:style w:type="character" w:customStyle="1" w:styleId="apple-converted-space">
    <w:name w:val="apple-converted-space"/>
    <w:basedOn w:val="DefaultParagraphFont"/>
    <w:rsid w:val="00A25379"/>
  </w:style>
  <w:style w:type="character" w:styleId="PlaceholderText">
    <w:name w:val="Placeholder Text"/>
    <w:basedOn w:val="DefaultParagraphFont"/>
    <w:uiPriority w:val="99"/>
    <w:semiHidden/>
    <w:rsid w:val="00A25379"/>
    <w:rPr>
      <w:color w:val="808080"/>
    </w:rPr>
  </w:style>
  <w:style w:type="paragraph" w:styleId="BalloonText">
    <w:name w:val="Balloon Text"/>
    <w:basedOn w:val="Normal"/>
    <w:link w:val="BalloonTextChar"/>
    <w:uiPriority w:val="99"/>
    <w:semiHidden/>
    <w:unhideWhenUsed/>
    <w:rsid w:val="00A25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79"/>
    <w:rPr>
      <w:rFonts w:ascii="Tahoma" w:hAnsi="Tahoma" w:cs="Tahoma"/>
      <w:sz w:val="16"/>
      <w:szCs w:val="16"/>
      <w:lang w:val="en-US"/>
    </w:rPr>
  </w:style>
  <w:style w:type="paragraph" w:customStyle="1" w:styleId="Equationlegend">
    <w:name w:val="Equation legend"/>
    <w:basedOn w:val="Caption"/>
    <w:link w:val="EquationlegendChar"/>
    <w:qFormat/>
    <w:rsid w:val="00B224B7"/>
    <w:pPr>
      <w:keepNext/>
      <w:suppressLineNumbers w:val="0"/>
      <w:suppressAutoHyphens w:val="0"/>
      <w:spacing w:before="0" w:after="80"/>
      <w:ind w:firstLine="567"/>
    </w:pPr>
    <w:rPr>
      <w:rFonts w:eastAsiaTheme="minorEastAsia" w:cstheme="minorBidi"/>
      <w:iCs w:val="0"/>
      <w:color w:val="auto"/>
      <w:kern w:val="0"/>
      <w:szCs w:val="20"/>
      <w:lang w:val="pt-BR" w:bidi="ar-SA"/>
    </w:rPr>
  </w:style>
  <w:style w:type="character" w:customStyle="1" w:styleId="EquationlegendChar">
    <w:name w:val="Equation legend Char"/>
    <w:basedOn w:val="DefaultParagraphFont"/>
    <w:link w:val="Equationlegend"/>
    <w:rsid w:val="00B224B7"/>
    <w:rPr>
      <w:rFonts w:ascii="Times New Roman" w:eastAsiaTheme="minorEastAsia" w:hAnsi="Times New Roman"/>
      <w:bCs/>
      <w:sz w:val="20"/>
      <w:szCs w:val="20"/>
    </w:rPr>
  </w:style>
  <w:style w:type="character" w:styleId="CommentReference">
    <w:name w:val="annotation reference"/>
    <w:basedOn w:val="DefaultParagraphFont"/>
    <w:uiPriority w:val="99"/>
    <w:semiHidden/>
    <w:unhideWhenUsed/>
    <w:rsid w:val="00990304"/>
    <w:rPr>
      <w:sz w:val="16"/>
      <w:szCs w:val="16"/>
    </w:rPr>
  </w:style>
  <w:style w:type="paragraph" w:styleId="CommentText">
    <w:name w:val="annotation text"/>
    <w:basedOn w:val="Normal"/>
    <w:link w:val="CommentTextChar"/>
    <w:uiPriority w:val="99"/>
    <w:unhideWhenUsed/>
    <w:rsid w:val="00990304"/>
    <w:pPr>
      <w:spacing w:line="240" w:lineRule="auto"/>
    </w:pPr>
    <w:rPr>
      <w:szCs w:val="20"/>
    </w:rPr>
  </w:style>
  <w:style w:type="character" w:customStyle="1" w:styleId="CommentTextChar">
    <w:name w:val="Comment Text Char"/>
    <w:basedOn w:val="DefaultParagraphFont"/>
    <w:link w:val="CommentText"/>
    <w:uiPriority w:val="99"/>
    <w:rsid w:val="0099030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990304"/>
    <w:rPr>
      <w:b/>
      <w:bCs/>
    </w:rPr>
  </w:style>
  <w:style w:type="character" w:customStyle="1" w:styleId="CommentSubjectChar">
    <w:name w:val="Comment Subject Char"/>
    <w:basedOn w:val="CommentTextChar"/>
    <w:link w:val="CommentSubject"/>
    <w:uiPriority w:val="99"/>
    <w:semiHidden/>
    <w:rsid w:val="00990304"/>
    <w:rPr>
      <w:rFonts w:ascii="Times New Roman" w:hAnsi="Times New Roman"/>
      <w:b/>
      <w:bCs/>
      <w:sz w:val="20"/>
      <w:szCs w:val="20"/>
      <w:lang w:val="en-US"/>
    </w:rPr>
  </w:style>
  <w:style w:type="character" w:styleId="Hyperlink">
    <w:name w:val="Hyperlink"/>
    <w:basedOn w:val="DefaultParagraphFont"/>
    <w:uiPriority w:val="99"/>
    <w:unhideWhenUsed/>
    <w:rsid w:val="00A86D41"/>
    <w:rPr>
      <w:color w:val="0000FF"/>
      <w:u w:val="single"/>
    </w:rPr>
  </w:style>
  <w:style w:type="paragraph" w:styleId="DocumentMap">
    <w:name w:val="Document Map"/>
    <w:basedOn w:val="Normal"/>
    <w:link w:val="DocumentMapChar"/>
    <w:uiPriority w:val="99"/>
    <w:semiHidden/>
    <w:unhideWhenUsed/>
    <w:rsid w:val="00F3242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32427"/>
    <w:rPr>
      <w:rFonts w:ascii="Tahoma" w:hAnsi="Tahoma" w:cs="Tahoma"/>
      <w:sz w:val="16"/>
      <w:szCs w:val="16"/>
      <w:lang w:val="en-US"/>
    </w:rPr>
  </w:style>
  <w:style w:type="paragraph" w:styleId="NormalWeb">
    <w:name w:val="Normal (Web)"/>
    <w:basedOn w:val="Normal"/>
    <w:uiPriority w:val="99"/>
    <w:unhideWhenUsed/>
    <w:rsid w:val="00251D96"/>
    <w:pPr>
      <w:spacing w:before="100" w:beforeAutospacing="1" w:after="100" w:afterAutospacing="1" w:line="240" w:lineRule="auto"/>
      <w:ind w:firstLine="0"/>
      <w:jc w:val="left"/>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534">
      <w:bodyDiv w:val="1"/>
      <w:marLeft w:val="0"/>
      <w:marRight w:val="0"/>
      <w:marTop w:val="0"/>
      <w:marBottom w:val="0"/>
      <w:divBdr>
        <w:top w:val="none" w:sz="0" w:space="0" w:color="auto"/>
        <w:left w:val="none" w:sz="0" w:space="0" w:color="auto"/>
        <w:bottom w:val="none" w:sz="0" w:space="0" w:color="auto"/>
        <w:right w:val="none" w:sz="0" w:space="0" w:color="auto"/>
      </w:divBdr>
    </w:div>
    <w:div w:id="14507725">
      <w:bodyDiv w:val="1"/>
      <w:marLeft w:val="0"/>
      <w:marRight w:val="0"/>
      <w:marTop w:val="0"/>
      <w:marBottom w:val="0"/>
      <w:divBdr>
        <w:top w:val="none" w:sz="0" w:space="0" w:color="auto"/>
        <w:left w:val="none" w:sz="0" w:space="0" w:color="auto"/>
        <w:bottom w:val="none" w:sz="0" w:space="0" w:color="auto"/>
        <w:right w:val="none" w:sz="0" w:space="0" w:color="auto"/>
      </w:divBdr>
    </w:div>
    <w:div w:id="26835397">
      <w:bodyDiv w:val="1"/>
      <w:marLeft w:val="0"/>
      <w:marRight w:val="0"/>
      <w:marTop w:val="0"/>
      <w:marBottom w:val="0"/>
      <w:divBdr>
        <w:top w:val="none" w:sz="0" w:space="0" w:color="auto"/>
        <w:left w:val="none" w:sz="0" w:space="0" w:color="auto"/>
        <w:bottom w:val="none" w:sz="0" w:space="0" w:color="auto"/>
        <w:right w:val="none" w:sz="0" w:space="0" w:color="auto"/>
      </w:divBdr>
    </w:div>
    <w:div w:id="48655563">
      <w:bodyDiv w:val="1"/>
      <w:marLeft w:val="0"/>
      <w:marRight w:val="0"/>
      <w:marTop w:val="0"/>
      <w:marBottom w:val="0"/>
      <w:divBdr>
        <w:top w:val="none" w:sz="0" w:space="0" w:color="auto"/>
        <w:left w:val="none" w:sz="0" w:space="0" w:color="auto"/>
        <w:bottom w:val="none" w:sz="0" w:space="0" w:color="auto"/>
        <w:right w:val="none" w:sz="0" w:space="0" w:color="auto"/>
      </w:divBdr>
      <w:divsChild>
        <w:div w:id="1691104260">
          <w:marLeft w:val="0"/>
          <w:marRight w:val="0"/>
          <w:marTop w:val="0"/>
          <w:marBottom w:val="0"/>
          <w:divBdr>
            <w:top w:val="none" w:sz="0" w:space="0" w:color="auto"/>
            <w:left w:val="none" w:sz="0" w:space="0" w:color="auto"/>
            <w:bottom w:val="none" w:sz="0" w:space="0" w:color="auto"/>
            <w:right w:val="none" w:sz="0" w:space="0" w:color="auto"/>
          </w:divBdr>
        </w:div>
        <w:div w:id="294062727">
          <w:marLeft w:val="0"/>
          <w:marRight w:val="0"/>
          <w:marTop w:val="0"/>
          <w:marBottom w:val="0"/>
          <w:divBdr>
            <w:top w:val="none" w:sz="0" w:space="0" w:color="auto"/>
            <w:left w:val="none" w:sz="0" w:space="0" w:color="auto"/>
            <w:bottom w:val="none" w:sz="0" w:space="0" w:color="auto"/>
            <w:right w:val="none" w:sz="0" w:space="0" w:color="auto"/>
          </w:divBdr>
        </w:div>
        <w:div w:id="1712999422">
          <w:marLeft w:val="0"/>
          <w:marRight w:val="0"/>
          <w:marTop w:val="0"/>
          <w:marBottom w:val="0"/>
          <w:divBdr>
            <w:top w:val="none" w:sz="0" w:space="0" w:color="auto"/>
            <w:left w:val="none" w:sz="0" w:space="0" w:color="auto"/>
            <w:bottom w:val="none" w:sz="0" w:space="0" w:color="auto"/>
            <w:right w:val="none" w:sz="0" w:space="0" w:color="auto"/>
          </w:divBdr>
        </w:div>
        <w:div w:id="1883862303">
          <w:marLeft w:val="0"/>
          <w:marRight w:val="0"/>
          <w:marTop w:val="0"/>
          <w:marBottom w:val="0"/>
          <w:divBdr>
            <w:top w:val="none" w:sz="0" w:space="0" w:color="auto"/>
            <w:left w:val="none" w:sz="0" w:space="0" w:color="auto"/>
            <w:bottom w:val="none" w:sz="0" w:space="0" w:color="auto"/>
            <w:right w:val="none" w:sz="0" w:space="0" w:color="auto"/>
          </w:divBdr>
        </w:div>
        <w:div w:id="1275750457">
          <w:marLeft w:val="0"/>
          <w:marRight w:val="0"/>
          <w:marTop w:val="0"/>
          <w:marBottom w:val="0"/>
          <w:divBdr>
            <w:top w:val="none" w:sz="0" w:space="0" w:color="auto"/>
            <w:left w:val="none" w:sz="0" w:space="0" w:color="auto"/>
            <w:bottom w:val="none" w:sz="0" w:space="0" w:color="auto"/>
            <w:right w:val="none" w:sz="0" w:space="0" w:color="auto"/>
          </w:divBdr>
        </w:div>
      </w:divsChild>
    </w:div>
    <w:div w:id="83645702">
      <w:bodyDiv w:val="1"/>
      <w:marLeft w:val="0"/>
      <w:marRight w:val="0"/>
      <w:marTop w:val="0"/>
      <w:marBottom w:val="0"/>
      <w:divBdr>
        <w:top w:val="none" w:sz="0" w:space="0" w:color="auto"/>
        <w:left w:val="none" w:sz="0" w:space="0" w:color="auto"/>
        <w:bottom w:val="none" w:sz="0" w:space="0" w:color="auto"/>
        <w:right w:val="none" w:sz="0" w:space="0" w:color="auto"/>
      </w:divBdr>
    </w:div>
    <w:div w:id="116265650">
      <w:bodyDiv w:val="1"/>
      <w:marLeft w:val="0"/>
      <w:marRight w:val="0"/>
      <w:marTop w:val="0"/>
      <w:marBottom w:val="0"/>
      <w:divBdr>
        <w:top w:val="none" w:sz="0" w:space="0" w:color="auto"/>
        <w:left w:val="none" w:sz="0" w:space="0" w:color="auto"/>
        <w:bottom w:val="none" w:sz="0" w:space="0" w:color="auto"/>
        <w:right w:val="none" w:sz="0" w:space="0" w:color="auto"/>
      </w:divBdr>
    </w:div>
    <w:div w:id="145780725">
      <w:bodyDiv w:val="1"/>
      <w:marLeft w:val="0"/>
      <w:marRight w:val="0"/>
      <w:marTop w:val="0"/>
      <w:marBottom w:val="0"/>
      <w:divBdr>
        <w:top w:val="none" w:sz="0" w:space="0" w:color="auto"/>
        <w:left w:val="none" w:sz="0" w:space="0" w:color="auto"/>
        <w:bottom w:val="none" w:sz="0" w:space="0" w:color="auto"/>
        <w:right w:val="none" w:sz="0" w:space="0" w:color="auto"/>
      </w:divBdr>
    </w:div>
    <w:div w:id="148253154">
      <w:bodyDiv w:val="1"/>
      <w:marLeft w:val="0"/>
      <w:marRight w:val="0"/>
      <w:marTop w:val="0"/>
      <w:marBottom w:val="0"/>
      <w:divBdr>
        <w:top w:val="none" w:sz="0" w:space="0" w:color="auto"/>
        <w:left w:val="none" w:sz="0" w:space="0" w:color="auto"/>
        <w:bottom w:val="none" w:sz="0" w:space="0" w:color="auto"/>
        <w:right w:val="none" w:sz="0" w:space="0" w:color="auto"/>
      </w:divBdr>
    </w:div>
    <w:div w:id="263274165">
      <w:bodyDiv w:val="1"/>
      <w:marLeft w:val="0"/>
      <w:marRight w:val="0"/>
      <w:marTop w:val="0"/>
      <w:marBottom w:val="0"/>
      <w:divBdr>
        <w:top w:val="none" w:sz="0" w:space="0" w:color="auto"/>
        <w:left w:val="none" w:sz="0" w:space="0" w:color="auto"/>
        <w:bottom w:val="none" w:sz="0" w:space="0" w:color="auto"/>
        <w:right w:val="none" w:sz="0" w:space="0" w:color="auto"/>
      </w:divBdr>
    </w:div>
    <w:div w:id="276956222">
      <w:bodyDiv w:val="1"/>
      <w:marLeft w:val="0"/>
      <w:marRight w:val="0"/>
      <w:marTop w:val="0"/>
      <w:marBottom w:val="0"/>
      <w:divBdr>
        <w:top w:val="none" w:sz="0" w:space="0" w:color="auto"/>
        <w:left w:val="none" w:sz="0" w:space="0" w:color="auto"/>
        <w:bottom w:val="none" w:sz="0" w:space="0" w:color="auto"/>
        <w:right w:val="none" w:sz="0" w:space="0" w:color="auto"/>
      </w:divBdr>
    </w:div>
    <w:div w:id="277224463">
      <w:bodyDiv w:val="1"/>
      <w:marLeft w:val="0"/>
      <w:marRight w:val="0"/>
      <w:marTop w:val="0"/>
      <w:marBottom w:val="0"/>
      <w:divBdr>
        <w:top w:val="none" w:sz="0" w:space="0" w:color="auto"/>
        <w:left w:val="none" w:sz="0" w:space="0" w:color="auto"/>
        <w:bottom w:val="none" w:sz="0" w:space="0" w:color="auto"/>
        <w:right w:val="none" w:sz="0" w:space="0" w:color="auto"/>
      </w:divBdr>
    </w:div>
    <w:div w:id="277875446">
      <w:bodyDiv w:val="1"/>
      <w:marLeft w:val="0"/>
      <w:marRight w:val="0"/>
      <w:marTop w:val="0"/>
      <w:marBottom w:val="0"/>
      <w:divBdr>
        <w:top w:val="none" w:sz="0" w:space="0" w:color="auto"/>
        <w:left w:val="none" w:sz="0" w:space="0" w:color="auto"/>
        <w:bottom w:val="none" w:sz="0" w:space="0" w:color="auto"/>
        <w:right w:val="none" w:sz="0" w:space="0" w:color="auto"/>
      </w:divBdr>
    </w:div>
    <w:div w:id="319431790">
      <w:bodyDiv w:val="1"/>
      <w:marLeft w:val="0"/>
      <w:marRight w:val="0"/>
      <w:marTop w:val="0"/>
      <w:marBottom w:val="0"/>
      <w:divBdr>
        <w:top w:val="none" w:sz="0" w:space="0" w:color="auto"/>
        <w:left w:val="none" w:sz="0" w:space="0" w:color="auto"/>
        <w:bottom w:val="none" w:sz="0" w:space="0" w:color="auto"/>
        <w:right w:val="none" w:sz="0" w:space="0" w:color="auto"/>
      </w:divBdr>
    </w:div>
    <w:div w:id="342636014">
      <w:bodyDiv w:val="1"/>
      <w:marLeft w:val="0"/>
      <w:marRight w:val="0"/>
      <w:marTop w:val="0"/>
      <w:marBottom w:val="0"/>
      <w:divBdr>
        <w:top w:val="none" w:sz="0" w:space="0" w:color="auto"/>
        <w:left w:val="none" w:sz="0" w:space="0" w:color="auto"/>
        <w:bottom w:val="none" w:sz="0" w:space="0" w:color="auto"/>
        <w:right w:val="none" w:sz="0" w:space="0" w:color="auto"/>
      </w:divBdr>
    </w:div>
    <w:div w:id="398133656">
      <w:bodyDiv w:val="1"/>
      <w:marLeft w:val="0"/>
      <w:marRight w:val="0"/>
      <w:marTop w:val="0"/>
      <w:marBottom w:val="0"/>
      <w:divBdr>
        <w:top w:val="none" w:sz="0" w:space="0" w:color="auto"/>
        <w:left w:val="none" w:sz="0" w:space="0" w:color="auto"/>
        <w:bottom w:val="none" w:sz="0" w:space="0" w:color="auto"/>
        <w:right w:val="none" w:sz="0" w:space="0" w:color="auto"/>
      </w:divBdr>
    </w:div>
    <w:div w:id="444614036">
      <w:bodyDiv w:val="1"/>
      <w:marLeft w:val="0"/>
      <w:marRight w:val="0"/>
      <w:marTop w:val="0"/>
      <w:marBottom w:val="0"/>
      <w:divBdr>
        <w:top w:val="none" w:sz="0" w:space="0" w:color="auto"/>
        <w:left w:val="none" w:sz="0" w:space="0" w:color="auto"/>
        <w:bottom w:val="none" w:sz="0" w:space="0" w:color="auto"/>
        <w:right w:val="none" w:sz="0" w:space="0" w:color="auto"/>
      </w:divBdr>
    </w:div>
    <w:div w:id="450980344">
      <w:bodyDiv w:val="1"/>
      <w:marLeft w:val="0"/>
      <w:marRight w:val="0"/>
      <w:marTop w:val="0"/>
      <w:marBottom w:val="0"/>
      <w:divBdr>
        <w:top w:val="none" w:sz="0" w:space="0" w:color="auto"/>
        <w:left w:val="none" w:sz="0" w:space="0" w:color="auto"/>
        <w:bottom w:val="none" w:sz="0" w:space="0" w:color="auto"/>
        <w:right w:val="none" w:sz="0" w:space="0" w:color="auto"/>
      </w:divBdr>
    </w:div>
    <w:div w:id="452675505">
      <w:bodyDiv w:val="1"/>
      <w:marLeft w:val="0"/>
      <w:marRight w:val="0"/>
      <w:marTop w:val="0"/>
      <w:marBottom w:val="0"/>
      <w:divBdr>
        <w:top w:val="none" w:sz="0" w:space="0" w:color="auto"/>
        <w:left w:val="none" w:sz="0" w:space="0" w:color="auto"/>
        <w:bottom w:val="none" w:sz="0" w:space="0" w:color="auto"/>
        <w:right w:val="none" w:sz="0" w:space="0" w:color="auto"/>
      </w:divBdr>
    </w:div>
    <w:div w:id="453908097">
      <w:bodyDiv w:val="1"/>
      <w:marLeft w:val="0"/>
      <w:marRight w:val="0"/>
      <w:marTop w:val="0"/>
      <w:marBottom w:val="0"/>
      <w:divBdr>
        <w:top w:val="none" w:sz="0" w:space="0" w:color="auto"/>
        <w:left w:val="none" w:sz="0" w:space="0" w:color="auto"/>
        <w:bottom w:val="none" w:sz="0" w:space="0" w:color="auto"/>
        <w:right w:val="none" w:sz="0" w:space="0" w:color="auto"/>
      </w:divBdr>
    </w:div>
    <w:div w:id="478621920">
      <w:bodyDiv w:val="1"/>
      <w:marLeft w:val="0"/>
      <w:marRight w:val="0"/>
      <w:marTop w:val="0"/>
      <w:marBottom w:val="0"/>
      <w:divBdr>
        <w:top w:val="none" w:sz="0" w:space="0" w:color="auto"/>
        <w:left w:val="none" w:sz="0" w:space="0" w:color="auto"/>
        <w:bottom w:val="none" w:sz="0" w:space="0" w:color="auto"/>
        <w:right w:val="none" w:sz="0" w:space="0" w:color="auto"/>
      </w:divBdr>
    </w:div>
    <w:div w:id="482812680">
      <w:bodyDiv w:val="1"/>
      <w:marLeft w:val="0"/>
      <w:marRight w:val="0"/>
      <w:marTop w:val="0"/>
      <w:marBottom w:val="0"/>
      <w:divBdr>
        <w:top w:val="none" w:sz="0" w:space="0" w:color="auto"/>
        <w:left w:val="none" w:sz="0" w:space="0" w:color="auto"/>
        <w:bottom w:val="none" w:sz="0" w:space="0" w:color="auto"/>
        <w:right w:val="none" w:sz="0" w:space="0" w:color="auto"/>
      </w:divBdr>
    </w:div>
    <w:div w:id="510995801">
      <w:bodyDiv w:val="1"/>
      <w:marLeft w:val="0"/>
      <w:marRight w:val="0"/>
      <w:marTop w:val="0"/>
      <w:marBottom w:val="0"/>
      <w:divBdr>
        <w:top w:val="none" w:sz="0" w:space="0" w:color="auto"/>
        <w:left w:val="none" w:sz="0" w:space="0" w:color="auto"/>
        <w:bottom w:val="none" w:sz="0" w:space="0" w:color="auto"/>
        <w:right w:val="none" w:sz="0" w:space="0" w:color="auto"/>
      </w:divBdr>
    </w:div>
    <w:div w:id="528880430">
      <w:bodyDiv w:val="1"/>
      <w:marLeft w:val="0"/>
      <w:marRight w:val="0"/>
      <w:marTop w:val="0"/>
      <w:marBottom w:val="0"/>
      <w:divBdr>
        <w:top w:val="none" w:sz="0" w:space="0" w:color="auto"/>
        <w:left w:val="none" w:sz="0" w:space="0" w:color="auto"/>
        <w:bottom w:val="none" w:sz="0" w:space="0" w:color="auto"/>
        <w:right w:val="none" w:sz="0" w:space="0" w:color="auto"/>
      </w:divBdr>
    </w:div>
    <w:div w:id="606889534">
      <w:bodyDiv w:val="1"/>
      <w:marLeft w:val="0"/>
      <w:marRight w:val="0"/>
      <w:marTop w:val="0"/>
      <w:marBottom w:val="0"/>
      <w:divBdr>
        <w:top w:val="none" w:sz="0" w:space="0" w:color="auto"/>
        <w:left w:val="none" w:sz="0" w:space="0" w:color="auto"/>
        <w:bottom w:val="none" w:sz="0" w:space="0" w:color="auto"/>
        <w:right w:val="none" w:sz="0" w:space="0" w:color="auto"/>
      </w:divBdr>
    </w:div>
    <w:div w:id="607349008">
      <w:bodyDiv w:val="1"/>
      <w:marLeft w:val="0"/>
      <w:marRight w:val="0"/>
      <w:marTop w:val="0"/>
      <w:marBottom w:val="0"/>
      <w:divBdr>
        <w:top w:val="none" w:sz="0" w:space="0" w:color="auto"/>
        <w:left w:val="none" w:sz="0" w:space="0" w:color="auto"/>
        <w:bottom w:val="none" w:sz="0" w:space="0" w:color="auto"/>
        <w:right w:val="none" w:sz="0" w:space="0" w:color="auto"/>
      </w:divBdr>
    </w:div>
    <w:div w:id="609976098">
      <w:bodyDiv w:val="1"/>
      <w:marLeft w:val="0"/>
      <w:marRight w:val="0"/>
      <w:marTop w:val="0"/>
      <w:marBottom w:val="0"/>
      <w:divBdr>
        <w:top w:val="none" w:sz="0" w:space="0" w:color="auto"/>
        <w:left w:val="none" w:sz="0" w:space="0" w:color="auto"/>
        <w:bottom w:val="none" w:sz="0" w:space="0" w:color="auto"/>
        <w:right w:val="none" w:sz="0" w:space="0" w:color="auto"/>
      </w:divBdr>
    </w:div>
    <w:div w:id="652442013">
      <w:bodyDiv w:val="1"/>
      <w:marLeft w:val="0"/>
      <w:marRight w:val="0"/>
      <w:marTop w:val="0"/>
      <w:marBottom w:val="0"/>
      <w:divBdr>
        <w:top w:val="none" w:sz="0" w:space="0" w:color="auto"/>
        <w:left w:val="none" w:sz="0" w:space="0" w:color="auto"/>
        <w:bottom w:val="none" w:sz="0" w:space="0" w:color="auto"/>
        <w:right w:val="none" w:sz="0" w:space="0" w:color="auto"/>
      </w:divBdr>
    </w:div>
    <w:div w:id="657005138">
      <w:bodyDiv w:val="1"/>
      <w:marLeft w:val="0"/>
      <w:marRight w:val="0"/>
      <w:marTop w:val="0"/>
      <w:marBottom w:val="0"/>
      <w:divBdr>
        <w:top w:val="none" w:sz="0" w:space="0" w:color="auto"/>
        <w:left w:val="none" w:sz="0" w:space="0" w:color="auto"/>
        <w:bottom w:val="none" w:sz="0" w:space="0" w:color="auto"/>
        <w:right w:val="none" w:sz="0" w:space="0" w:color="auto"/>
      </w:divBdr>
    </w:div>
    <w:div w:id="715742913">
      <w:bodyDiv w:val="1"/>
      <w:marLeft w:val="0"/>
      <w:marRight w:val="0"/>
      <w:marTop w:val="0"/>
      <w:marBottom w:val="0"/>
      <w:divBdr>
        <w:top w:val="none" w:sz="0" w:space="0" w:color="auto"/>
        <w:left w:val="none" w:sz="0" w:space="0" w:color="auto"/>
        <w:bottom w:val="none" w:sz="0" w:space="0" w:color="auto"/>
        <w:right w:val="none" w:sz="0" w:space="0" w:color="auto"/>
      </w:divBdr>
    </w:div>
    <w:div w:id="723337725">
      <w:bodyDiv w:val="1"/>
      <w:marLeft w:val="0"/>
      <w:marRight w:val="0"/>
      <w:marTop w:val="0"/>
      <w:marBottom w:val="0"/>
      <w:divBdr>
        <w:top w:val="none" w:sz="0" w:space="0" w:color="auto"/>
        <w:left w:val="none" w:sz="0" w:space="0" w:color="auto"/>
        <w:bottom w:val="none" w:sz="0" w:space="0" w:color="auto"/>
        <w:right w:val="none" w:sz="0" w:space="0" w:color="auto"/>
      </w:divBdr>
    </w:div>
    <w:div w:id="723992065">
      <w:bodyDiv w:val="1"/>
      <w:marLeft w:val="0"/>
      <w:marRight w:val="0"/>
      <w:marTop w:val="0"/>
      <w:marBottom w:val="0"/>
      <w:divBdr>
        <w:top w:val="none" w:sz="0" w:space="0" w:color="auto"/>
        <w:left w:val="none" w:sz="0" w:space="0" w:color="auto"/>
        <w:bottom w:val="none" w:sz="0" w:space="0" w:color="auto"/>
        <w:right w:val="none" w:sz="0" w:space="0" w:color="auto"/>
      </w:divBdr>
    </w:div>
    <w:div w:id="725422178">
      <w:bodyDiv w:val="1"/>
      <w:marLeft w:val="0"/>
      <w:marRight w:val="0"/>
      <w:marTop w:val="0"/>
      <w:marBottom w:val="0"/>
      <w:divBdr>
        <w:top w:val="none" w:sz="0" w:space="0" w:color="auto"/>
        <w:left w:val="none" w:sz="0" w:space="0" w:color="auto"/>
        <w:bottom w:val="none" w:sz="0" w:space="0" w:color="auto"/>
        <w:right w:val="none" w:sz="0" w:space="0" w:color="auto"/>
      </w:divBdr>
    </w:div>
    <w:div w:id="745152207">
      <w:bodyDiv w:val="1"/>
      <w:marLeft w:val="0"/>
      <w:marRight w:val="0"/>
      <w:marTop w:val="0"/>
      <w:marBottom w:val="0"/>
      <w:divBdr>
        <w:top w:val="none" w:sz="0" w:space="0" w:color="auto"/>
        <w:left w:val="none" w:sz="0" w:space="0" w:color="auto"/>
        <w:bottom w:val="none" w:sz="0" w:space="0" w:color="auto"/>
        <w:right w:val="none" w:sz="0" w:space="0" w:color="auto"/>
      </w:divBdr>
    </w:div>
    <w:div w:id="779879835">
      <w:bodyDiv w:val="1"/>
      <w:marLeft w:val="0"/>
      <w:marRight w:val="0"/>
      <w:marTop w:val="0"/>
      <w:marBottom w:val="0"/>
      <w:divBdr>
        <w:top w:val="none" w:sz="0" w:space="0" w:color="auto"/>
        <w:left w:val="none" w:sz="0" w:space="0" w:color="auto"/>
        <w:bottom w:val="none" w:sz="0" w:space="0" w:color="auto"/>
        <w:right w:val="none" w:sz="0" w:space="0" w:color="auto"/>
      </w:divBdr>
    </w:div>
    <w:div w:id="828834495">
      <w:bodyDiv w:val="1"/>
      <w:marLeft w:val="0"/>
      <w:marRight w:val="0"/>
      <w:marTop w:val="0"/>
      <w:marBottom w:val="0"/>
      <w:divBdr>
        <w:top w:val="none" w:sz="0" w:space="0" w:color="auto"/>
        <w:left w:val="none" w:sz="0" w:space="0" w:color="auto"/>
        <w:bottom w:val="none" w:sz="0" w:space="0" w:color="auto"/>
        <w:right w:val="none" w:sz="0" w:space="0" w:color="auto"/>
      </w:divBdr>
    </w:div>
    <w:div w:id="841554175">
      <w:bodyDiv w:val="1"/>
      <w:marLeft w:val="0"/>
      <w:marRight w:val="0"/>
      <w:marTop w:val="0"/>
      <w:marBottom w:val="0"/>
      <w:divBdr>
        <w:top w:val="none" w:sz="0" w:space="0" w:color="auto"/>
        <w:left w:val="none" w:sz="0" w:space="0" w:color="auto"/>
        <w:bottom w:val="none" w:sz="0" w:space="0" w:color="auto"/>
        <w:right w:val="none" w:sz="0" w:space="0" w:color="auto"/>
      </w:divBdr>
    </w:div>
    <w:div w:id="841823817">
      <w:bodyDiv w:val="1"/>
      <w:marLeft w:val="0"/>
      <w:marRight w:val="0"/>
      <w:marTop w:val="0"/>
      <w:marBottom w:val="0"/>
      <w:divBdr>
        <w:top w:val="none" w:sz="0" w:space="0" w:color="auto"/>
        <w:left w:val="none" w:sz="0" w:space="0" w:color="auto"/>
        <w:bottom w:val="none" w:sz="0" w:space="0" w:color="auto"/>
        <w:right w:val="none" w:sz="0" w:space="0" w:color="auto"/>
      </w:divBdr>
    </w:div>
    <w:div w:id="871528009">
      <w:bodyDiv w:val="1"/>
      <w:marLeft w:val="0"/>
      <w:marRight w:val="0"/>
      <w:marTop w:val="0"/>
      <w:marBottom w:val="0"/>
      <w:divBdr>
        <w:top w:val="none" w:sz="0" w:space="0" w:color="auto"/>
        <w:left w:val="none" w:sz="0" w:space="0" w:color="auto"/>
        <w:bottom w:val="none" w:sz="0" w:space="0" w:color="auto"/>
        <w:right w:val="none" w:sz="0" w:space="0" w:color="auto"/>
      </w:divBdr>
    </w:div>
    <w:div w:id="891423942">
      <w:bodyDiv w:val="1"/>
      <w:marLeft w:val="0"/>
      <w:marRight w:val="0"/>
      <w:marTop w:val="0"/>
      <w:marBottom w:val="0"/>
      <w:divBdr>
        <w:top w:val="none" w:sz="0" w:space="0" w:color="auto"/>
        <w:left w:val="none" w:sz="0" w:space="0" w:color="auto"/>
        <w:bottom w:val="none" w:sz="0" w:space="0" w:color="auto"/>
        <w:right w:val="none" w:sz="0" w:space="0" w:color="auto"/>
      </w:divBdr>
    </w:div>
    <w:div w:id="891890955">
      <w:bodyDiv w:val="1"/>
      <w:marLeft w:val="0"/>
      <w:marRight w:val="0"/>
      <w:marTop w:val="0"/>
      <w:marBottom w:val="0"/>
      <w:divBdr>
        <w:top w:val="none" w:sz="0" w:space="0" w:color="auto"/>
        <w:left w:val="none" w:sz="0" w:space="0" w:color="auto"/>
        <w:bottom w:val="none" w:sz="0" w:space="0" w:color="auto"/>
        <w:right w:val="none" w:sz="0" w:space="0" w:color="auto"/>
      </w:divBdr>
    </w:div>
    <w:div w:id="908460963">
      <w:bodyDiv w:val="1"/>
      <w:marLeft w:val="0"/>
      <w:marRight w:val="0"/>
      <w:marTop w:val="0"/>
      <w:marBottom w:val="0"/>
      <w:divBdr>
        <w:top w:val="none" w:sz="0" w:space="0" w:color="auto"/>
        <w:left w:val="none" w:sz="0" w:space="0" w:color="auto"/>
        <w:bottom w:val="none" w:sz="0" w:space="0" w:color="auto"/>
        <w:right w:val="none" w:sz="0" w:space="0" w:color="auto"/>
      </w:divBdr>
    </w:div>
    <w:div w:id="919410708">
      <w:bodyDiv w:val="1"/>
      <w:marLeft w:val="0"/>
      <w:marRight w:val="0"/>
      <w:marTop w:val="0"/>
      <w:marBottom w:val="0"/>
      <w:divBdr>
        <w:top w:val="none" w:sz="0" w:space="0" w:color="auto"/>
        <w:left w:val="none" w:sz="0" w:space="0" w:color="auto"/>
        <w:bottom w:val="none" w:sz="0" w:space="0" w:color="auto"/>
        <w:right w:val="none" w:sz="0" w:space="0" w:color="auto"/>
      </w:divBdr>
      <w:divsChild>
        <w:div w:id="880674285">
          <w:marLeft w:val="0"/>
          <w:marRight w:val="0"/>
          <w:marTop w:val="0"/>
          <w:marBottom w:val="0"/>
          <w:divBdr>
            <w:top w:val="none" w:sz="0" w:space="0" w:color="auto"/>
            <w:left w:val="none" w:sz="0" w:space="0" w:color="auto"/>
            <w:bottom w:val="none" w:sz="0" w:space="0" w:color="auto"/>
            <w:right w:val="none" w:sz="0" w:space="0" w:color="auto"/>
          </w:divBdr>
        </w:div>
        <w:div w:id="1333025185">
          <w:marLeft w:val="0"/>
          <w:marRight w:val="0"/>
          <w:marTop w:val="0"/>
          <w:marBottom w:val="0"/>
          <w:divBdr>
            <w:top w:val="none" w:sz="0" w:space="0" w:color="auto"/>
            <w:left w:val="none" w:sz="0" w:space="0" w:color="auto"/>
            <w:bottom w:val="none" w:sz="0" w:space="0" w:color="auto"/>
            <w:right w:val="none" w:sz="0" w:space="0" w:color="auto"/>
          </w:divBdr>
        </w:div>
        <w:div w:id="569849708">
          <w:marLeft w:val="0"/>
          <w:marRight w:val="0"/>
          <w:marTop w:val="0"/>
          <w:marBottom w:val="0"/>
          <w:divBdr>
            <w:top w:val="none" w:sz="0" w:space="0" w:color="auto"/>
            <w:left w:val="none" w:sz="0" w:space="0" w:color="auto"/>
            <w:bottom w:val="none" w:sz="0" w:space="0" w:color="auto"/>
            <w:right w:val="none" w:sz="0" w:space="0" w:color="auto"/>
          </w:divBdr>
        </w:div>
        <w:div w:id="891580164">
          <w:marLeft w:val="0"/>
          <w:marRight w:val="0"/>
          <w:marTop w:val="0"/>
          <w:marBottom w:val="0"/>
          <w:divBdr>
            <w:top w:val="none" w:sz="0" w:space="0" w:color="auto"/>
            <w:left w:val="none" w:sz="0" w:space="0" w:color="auto"/>
            <w:bottom w:val="none" w:sz="0" w:space="0" w:color="auto"/>
            <w:right w:val="none" w:sz="0" w:space="0" w:color="auto"/>
          </w:divBdr>
        </w:div>
        <w:div w:id="584073697">
          <w:marLeft w:val="0"/>
          <w:marRight w:val="0"/>
          <w:marTop w:val="0"/>
          <w:marBottom w:val="0"/>
          <w:divBdr>
            <w:top w:val="none" w:sz="0" w:space="0" w:color="auto"/>
            <w:left w:val="none" w:sz="0" w:space="0" w:color="auto"/>
            <w:bottom w:val="none" w:sz="0" w:space="0" w:color="auto"/>
            <w:right w:val="none" w:sz="0" w:space="0" w:color="auto"/>
          </w:divBdr>
        </w:div>
        <w:div w:id="1912735973">
          <w:marLeft w:val="0"/>
          <w:marRight w:val="0"/>
          <w:marTop w:val="0"/>
          <w:marBottom w:val="0"/>
          <w:divBdr>
            <w:top w:val="none" w:sz="0" w:space="0" w:color="auto"/>
            <w:left w:val="none" w:sz="0" w:space="0" w:color="auto"/>
            <w:bottom w:val="none" w:sz="0" w:space="0" w:color="auto"/>
            <w:right w:val="none" w:sz="0" w:space="0" w:color="auto"/>
          </w:divBdr>
        </w:div>
        <w:div w:id="1344284364">
          <w:marLeft w:val="0"/>
          <w:marRight w:val="0"/>
          <w:marTop w:val="0"/>
          <w:marBottom w:val="0"/>
          <w:divBdr>
            <w:top w:val="none" w:sz="0" w:space="0" w:color="auto"/>
            <w:left w:val="none" w:sz="0" w:space="0" w:color="auto"/>
            <w:bottom w:val="none" w:sz="0" w:space="0" w:color="auto"/>
            <w:right w:val="none" w:sz="0" w:space="0" w:color="auto"/>
          </w:divBdr>
        </w:div>
        <w:div w:id="1678118523">
          <w:marLeft w:val="0"/>
          <w:marRight w:val="0"/>
          <w:marTop w:val="0"/>
          <w:marBottom w:val="0"/>
          <w:divBdr>
            <w:top w:val="none" w:sz="0" w:space="0" w:color="auto"/>
            <w:left w:val="none" w:sz="0" w:space="0" w:color="auto"/>
            <w:bottom w:val="none" w:sz="0" w:space="0" w:color="auto"/>
            <w:right w:val="none" w:sz="0" w:space="0" w:color="auto"/>
          </w:divBdr>
        </w:div>
        <w:div w:id="279797925">
          <w:marLeft w:val="0"/>
          <w:marRight w:val="0"/>
          <w:marTop w:val="0"/>
          <w:marBottom w:val="0"/>
          <w:divBdr>
            <w:top w:val="none" w:sz="0" w:space="0" w:color="auto"/>
            <w:left w:val="none" w:sz="0" w:space="0" w:color="auto"/>
            <w:bottom w:val="none" w:sz="0" w:space="0" w:color="auto"/>
            <w:right w:val="none" w:sz="0" w:space="0" w:color="auto"/>
          </w:divBdr>
        </w:div>
        <w:div w:id="1005742009">
          <w:marLeft w:val="0"/>
          <w:marRight w:val="0"/>
          <w:marTop w:val="0"/>
          <w:marBottom w:val="0"/>
          <w:divBdr>
            <w:top w:val="none" w:sz="0" w:space="0" w:color="auto"/>
            <w:left w:val="none" w:sz="0" w:space="0" w:color="auto"/>
            <w:bottom w:val="none" w:sz="0" w:space="0" w:color="auto"/>
            <w:right w:val="none" w:sz="0" w:space="0" w:color="auto"/>
          </w:divBdr>
        </w:div>
        <w:div w:id="1178614667">
          <w:marLeft w:val="0"/>
          <w:marRight w:val="0"/>
          <w:marTop w:val="0"/>
          <w:marBottom w:val="0"/>
          <w:divBdr>
            <w:top w:val="none" w:sz="0" w:space="0" w:color="auto"/>
            <w:left w:val="none" w:sz="0" w:space="0" w:color="auto"/>
            <w:bottom w:val="none" w:sz="0" w:space="0" w:color="auto"/>
            <w:right w:val="none" w:sz="0" w:space="0" w:color="auto"/>
          </w:divBdr>
        </w:div>
        <w:div w:id="1332374800">
          <w:marLeft w:val="0"/>
          <w:marRight w:val="0"/>
          <w:marTop w:val="0"/>
          <w:marBottom w:val="0"/>
          <w:divBdr>
            <w:top w:val="none" w:sz="0" w:space="0" w:color="auto"/>
            <w:left w:val="none" w:sz="0" w:space="0" w:color="auto"/>
            <w:bottom w:val="none" w:sz="0" w:space="0" w:color="auto"/>
            <w:right w:val="none" w:sz="0" w:space="0" w:color="auto"/>
          </w:divBdr>
        </w:div>
        <w:div w:id="367342244">
          <w:marLeft w:val="0"/>
          <w:marRight w:val="0"/>
          <w:marTop w:val="0"/>
          <w:marBottom w:val="0"/>
          <w:divBdr>
            <w:top w:val="none" w:sz="0" w:space="0" w:color="auto"/>
            <w:left w:val="none" w:sz="0" w:space="0" w:color="auto"/>
            <w:bottom w:val="none" w:sz="0" w:space="0" w:color="auto"/>
            <w:right w:val="none" w:sz="0" w:space="0" w:color="auto"/>
          </w:divBdr>
        </w:div>
        <w:div w:id="1352951460">
          <w:marLeft w:val="0"/>
          <w:marRight w:val="0"/>
          <w:marTop w:val="0"/>
          <w:marBottom w:val="0"/>
          <w:divBdr>
            <w:top w:val="none" w:sz="0" w:space="0" w:color="auto"/>
            <w:left w:val="none" w:sz="0" w:space="0" w:color="auto"/>
            <w:bottom w:val="none" w:sz="0" w:space="0" w:color="auto"/>
            <w:right w:val="none" w:sz="0" w:space="0" w:color="auto"/>
          </w:divBdr>
        </w:div>
      </w:divsChild>
    </w:div>
    <w:div w:id="926689464">
      <w:bodyDiv w:val="1"/>
      <w:marLeft w:val="0"/>
      <w:marRight w:val="0"/>
      <w:marTop w:val="0"/>
      <w:marBottom w:val="0"/>
      <w:divBdr>
        <w:top w:val="none" w:sz="0" w:space="0" w:color="auto"/>
        <w:left w:val="none" w:sz="0" w:space="0" w:color="auto"/>
        <w:bottom w:val="none" w:sz="0" w:space="0" w:color="auto"/>
        <w:right w:val="none" w:sz="0" w:space="0" w:color="auto"/>
      </w:divBdr>
    </w:div>
    <w:div w:id="948662009">
      <w:bodyDiv w:val="1"/>
      <w:marLeft w:val="0"/>
      <w:marRight w:val="0"/>
      <w:marTop w:val="0"/>
      <w:marBottom w:val="0"/>
      <w:divBdr>
        <w:top w:val="none" w:sz="0" w:space="0" w:color="auto"/>
        <w:left w:val="none" w:sz="0" w:space="0" w:color="auto"/>
        <w:bottom w:val="none" w:sz="0" w:space="0" w:color="auto"/>
        <w:right w:val="none" w:sz="0" w:space="0" w:color="auto"/>
      </w:divBdr>
    </w:div>
    <w:div w:id="971247894">
      <w:bodyDiv w:val="1"/>
      <w:marLeft w:val="0"/>
      <w:marRight w:val="0"/>
      <w:marTop w:val="0"/>
      <w:marBottom w:val="0"/>
      <w:divBdr>
        <w:top w:val="none" w:sz="0" w:space="0" w:color="auto"/>
        <w:left w:val="none" w:sz="0" w:space="0" w:color="auto"/>
        <w:bottom w:val="none" w:sz="0" w:space="0" w:color="auto"/>
        <w:right w:val="none" w:sz="0" w:space="0" w:color="auto"/>
      </w:divBdr>
    </w:div>
    <w:div w:id="1008870685">
      <w:bodyDiv w:val="1"/>
      <w:marLeft w:val="0"/>
      <w:marRight w:val="0"/>
      <w:marTop w:val="0"/>
      <w:marBottom w:val="0"/>
      <w:divBdr>
        <w:top w:val="none" w:sz="0" w:space="0" w:color="auto"/>
        <w:left w:val="none" w:sz="0" w:space="0" w:color="auto"/>
        <w:bottom w:val="none" w:sz="0" w:space="0" w:color="auto"/>
        <w:right w:val="none" w:sz="0" w:space="0" w:color="auto"/>
      </w:divBdr>
    </w:div>
    <w:div w:id="1034961114">
      <w:bodyDiv w:val="1"/>
      <w:marLeft w:val="0"/>
      <w:marRight w:val="0"/>
      <w:marTop w:val="0"/>
      <w:marBottom w:val="0"/>
      <w:divBdr>
        <w:top w:val="none" w:sz="0" w:space="0" w:color="auto"/>
        <w:left w:val="none" w:sz="0" w:space="0" w:color="auto"/>
        <w:bottom w:val="none" w:sz="0" w:space="0" w:color="auto"/>
        <w:right w:val="none" w:sz="0" w:space="0" w:color="auto"/>
      </w:divBdr>
    </w:div>
    <w:div w:id="1073771029">
      <w:bodyDiv w:val="1"/>
      <w:marLeft w:val="0"/>
      <w:marRight w:val="0"/>
      <w:marTop w:val="0"/>
      <w:marBottom w:val="0"/>
      <w:divBdr>
        <w:top w:val="none" w:sz="0" w:space="0" w:color="auto"/>
        <w:left w:val="none" w:sz="0" w:space="0" w:color="auto"/>
        <w:bottom w:val="none" w:sz="0" w:space="0" w:color="auto"/>
        <w:right w:val="none" w:sz="0" w:space="0" w:color="auto"/>
      </w:divBdr>
    </w:div>
    <w:div w:id="1183134193">
      <w:bodyDiv w:val="1"/>
      <w:marLeft w:val="0"/>
      <w:marRight w:val="0"/>
      <w:marTop w:val="0"/>
      <w:marBottom w:val="0"/>
      <w:divBdr>
        <w:top w:val="none" w:sz="0" w:space="0" w:color="auto"/>
        <w:left w:val="none" w:sz="0" w:space="0" w:color="auto"/>
        <w:bottom w:val="none" w:sz="0" w:space="0" w:color="auto"/>
        <w:right w:val="none" w:sz="0" w:space="0" w:color="auto"/>
      </w:divBdr>
    </w:div>
    <w:div w:id="1192845236">
      <w:bodyDiv w:val="1"/>
      <w:marLeft w:val="0"/>
      <w:marRight w:val="0"/>
      <w:marTop w:val="0"/>
      <w:marBottom w:val="0"/>
      <w:divBdr>
        <w:top w:val="none" w:sz="0" w:space="0" w:color="auto"/>
        <w:left w:val="none" w:sz="0" w:space="0" w:color="auto"/>
        <w:bottom w:val="none" w:sz="0" w:space="0" w:color="auto"/>
        <w:right w:val="none" w:sz="0" w:space="0" w:color="auto"/>
      </w:divBdr>
    </w:div>
    <w:div w:id="1193882511">
      <w:bodyDiv w:val="1"/>
      <w:marLeft w:val="0"/>
      <w:marRight w:val="0"/>
      <w:marTop w:val="0"/>
      <w:marBottom w:val="0"/>
      <w:divBdr>
        <w:top w:val="none" w:sz="0" w:space="0" w:color="auto"/>
        <w:left w:val="none" w:sz="0" w:space="0" w:color="auto"/>
        <w:bottom w:val="none" w:sz="0" w:space="0" w:color="auto"/>
        <w:right w:val="none" w:sz="0" w:space="0" w:color="auto"/>
      </w:divBdr>
      <w:divsChild>
        <w:div w:id="1185902864">
          <w:marLeft w:val="0"/>
          <w:marRight w:val="0"/>
          <w:marTop w:val="0"/>
          <w:marBottom w:val="0"/>
          <w:divBdr>
            <w:top w:val="none" w:sz="0" w:space="0" w:color="auto"/>
            <w:left w:val="none" w:sz="0" w:space="0" w:color="auto"/>
            <w:bottom w:val="none" w:sz="0" w:space="0" w:color="auto"/>
            <w:right w:val="none" w:sz="0" w:space="0" w:color="auto"/>
          </w:divBdr>
        </w:div>
        <w:div w:id="574241733">
          <w:marLeft w:val="0"/>
          <w:marRight w:val="0"/>
          <w:marTop w:val="0"/>
          <w:marBottom w:val="0"/>
          <w:divBdr>
            <w:top w:val="none" w:sz="0" w:space="0" w:color="auto"/>
            <w:left w:val="none" w:sz="0" w:space="0" w:color="auto"/>
            <w:bottom w:val="none" w:sz="0" w:space="0" w:color="auto"/>
            <w:right w:val="none" w:sz="0" w:space="0" w:color="auto"/>
          </w:divBdr>
        </w:div>
        <w:div w:id="359091577">
          <w:marLeft w:val="0"/>
          <w:marRight w:val="0"/>
          <w:marTop w:val="0"/>
          <w:marBottom w:val="0"/>
          <w:divBdr>
            <w:top w:val="none" w:sz="0" w:space="0" w:color="auto"/>
            <w:left w:val="none" w:sz="0" w:space="0" w:color="auto"/>
            <w:bottom w:val="none" w:sz="0" w:space="0" w:color="auto"/>
            <w:right w:val="none" w:sz="0" w:space="0" w:color="auto"/>
          </w:divBdr>
        </w:div>
        <w:div w:id="1233614277">
          <w:marLeft w:val="0"/>
          <w:marRight w:val="0"/>
          <w:marTop w:val="0"/>
          <w:marBottom w:val="0"/>
          <w:divBdr>
            <w:top w:val="none" w:sz="0" w:space="0" w:color="auto"/>
            <w:left w:val="none" w:sz="0" w:space="0" w:color="auto"/>
            <w:bottom w:val="none" w:sz="0" w:space="0" w:color="auto"/>
            <w:right w:val="none" w:sz="0" w:space="0" w:color="auto"/>
          </w:divBdr>
        </w:div>
        <w:div w:id="557009013">
          <w:marLeft w:val="0"/>
          <w:marRight w:val="0"/>
          <w:marTop w:val="0"/>
          <w:marBottom w:val="0"/>
          <w:divBdr>
            <w:top w:val="none" w:sz="0" w:space="0" w:color="auto"/>
            <w:left w:val="none" w:sz="0" w:space="0" w:color="auto"/>
            <w:bottom w:val="none" w:sz="0" w:space="0" w:color="auto"/>
            <w:right w:val="none" w:sz="0" w:space="0" w:color="auto"/>
          </w:divBdr>
        </w:div>
      </w:divsChild>
    </w:div>
    <w:div w:id="1273131736">
      <w:bodyDiv w:val="1"/>
      <w:marLeft w:val="0"/>
      <w:marRight w:val="0"/>
      <w:marTop w:val="0"/>
      <w:marBottom w:val="0"/>
      <w:divBdr>
        <w:top w:val="none" w:sz="0" w:space="0" w:color="auto"/>
        <w:left w:val="none" w:sz="0" w:space="0" w:color="auto"/>
        <w:bottom w:val="none" w:sz="0" w:space="0" w:color="auto"/>
        <w:right w:val="none" w:sz="0" w:space="0" w:color="auto"/>
      </w:divBdr>
    </w:div>
    <w:div w:id="1276518659">
      <w:bodyDiv w:val="1"/>
      <w:marLeft w:val="0"/>
      <w:marRight w:val="0"/>
      <w:marTop w:val="0"/>
      <w:marBottom w:val="0"/>
      <w:divBdr>
        <w:top w:val="none" w:sz="0" w:space="0" w:color="auto"/>
        <w:left w:val="none" w:sz="0" w:space="0" w:color="auto"/>
        <w:bottom w:val="none" w:sz="0" w:space="0" w:color="auto"/>
        <w:right w:val="none" w:sz="0" w:space="0" w:color="auto"/>
      </w:divBdr>
    </w:div>
    <w:div w:id="1290740942">
      <w:bodyDiv w:val="1"/>
      <w:marLeft w:val="0"/>
      <w:marRight w:val="0"/>
      <w:marTop w:val="0"/>
      <w:marBottom w:val="0"/>
      <w:divBdr>
        <w:top w:val="none" w:sz="0" w:space="0" w:color="auto"/>
        <w:left w:val="none" w:sz="0" w:space="0" w:color="auto"/>
        <w:bottom w:val="none" w:sz="0" w:space="0" w:color="auto"/>
        <w:right w:val="none" w:sz="0" w:space="0" w:color="auto"/>
      </w:divBdr>
    </w:div>
    <w:div w:id="1292247329">
      <w:bodyDiv w:val="1"/>
      <w:marLeft w:val="0"/>
      <w:marRight w:val="0"/>
      <w:marTop w:val="0"/>
      <w:marBottom w:val="0"/>
      <w:divBdr>
        <w:top w:val="none" w:sz="0" w:space="0" w:color="auto"/>
        <w:left w:val="none" w:sz="0" w:space="0" w:color="auto"/>
        <w:bottom w:val="none" w:sz="0" w:space="0" w:color="auto"/>
        <w:right w:val="none" w:sz="0" w:space="0" w:color="auto"/>
      </w:divBdr>
    </w:div>
    <w:div w:id="1324316244">
      <w:bodyDiv w:val="1"/>
      <w:marLeft w:val="0"/>
      <w:marRight w:val="0"/>
      <w:marTop w:val="0"/>
      <w:marBottom w:val="0"/>
      <w:divBdr>
        <w:top w:val="none" w:sz="0" w:space="0" w:color="auto"/>
        <w:left w:val="none" w:sz="0" w:space="0" w:color="auto"/>
        <w:bottom w:val="none" w:sz="0" w:space="0" w:color="auto"/>
        <w:right w:val="none" w:sz="0" w:space="0" w:color="auto"/>
      </w:divBdr>
    </w:div>
    <w:div w:id="1325626768">
      <w:bodyDiv w:val="1"/>
      <w:marLeft w:val="0"/>
      <w:marRight w:val="0"/>
      <w:marTop w:val="0"/>
      <w:marBottom w:val="0"/>
      <w:divBdr>
        <w:top w:val="none" w:sz="0" w:space="0" w:color="auto"/>
        <w:left w:val="none" w:sz="0" w:space="0" w:color="auto"/>
        <w:bottom w:val="none" w:sz="0" w:space="0" w:color="auto"/>
        <w:right w:val="none" w:sz="0" w:space="0" w:color="auto"/>
      </w:divBdr>
    </w:div>
    <w:div w:id="1327057271">
      <w:bodyDiv w:val="1"/>
      <w:marLeft w:val="0"/>
      <w:marRight w:val="0"/>
      <w:marTop w:val="0"/>
      <w:marBottom w:val="0"/>
      <w:divBdr>
        <w:top w:val="none" w:sz="0" w:space="0" w:color="auto"/>
        <w:left w:val="none" w:sz="0" w:space="0" w:color="auto"/>
        <w:bottom w:val="none" w:sz="0" w:space="0" w:color="auto"/>
        <w:right w:val="none" w:sz="0" w:space="0" w:color="auto"/>
      </w:divBdr>
    </w:div>
    <w:div w:id="1472164653">
      <w:bodyDiv w:val="1"/>
      <w:marLeft w:val="0"/>
      <w:marRight w:val="0"/>
      <w:marTop w:val="0"/>
      <w:marBottom w:val="0"/>
      <w:divBdr>
        <w:top w:val="none" w:sz="0" w:space="0" w:color="auto"/>
        <w:left w:val="none" w:sz="0" w:space="0" w:color="auto"/>
        <w:bottom w:val="none" w:sz="0" w:space="0" w:color="auto"/>
        <w:right w:val="none" w:sz="0" w:space="0" w:color="auto"/>
      </w:divBdr>
    </w:div>
    <w:div w:id="1495610832">
      <w:bodyDiv w:val="1"/>
      <w:marLeft w:val="0"/>
      <w:marRight w:val="0"/>
      <w:marTop w:val="0"/>
      <w:marBottom w:val="0"/>
      <w:divBdr>
        <w:top w:val="none" w:sz="0" w:space="0" w:color="auto"/>
        <w:left w:val="none" w:sz="0" w:space="0" w:color="auto"/>
        <w:bottom w:val="none" w:sz="0" w:space="0" w:color="auto"/>
        <w:right w:val="none" w:sz="0" w:space="0" w:color="auto"/>
      </w:divBdr>
      <w:divsChild>
        <w:div w:id="536940280">
          <w:marLeft w:val="0"/>
          <w:marRight w:val="0"/>
          <w:marTop w:val="0"/>
          <w:marBottom w:val="0"/>
          <w:divBdr>
            <w:top w:val="none" w:sz="0" w:space="0" w:color="auto"/>
            <w:left w:val="none" w:sz="0" w:space="0" w:color="auto"/>
            <w:bottom w:val="none" w:sz="0" w:space="0" w:color="auto"/>
            <w:right w:val="none" w:sz="0" w:space="0" w:color="auto"/>
          </w:divBdr>
        </w:div>
      </w:divsChild>
    </w:div>
    <w:div w:id="1515848417">
      <w:bodyDiv w:val="1"/>
      <w:marLeft w:val="0"/>
      <w:marRight w:val="0"/>
      <w:marTop w:val="0"/>
      <w:marBottom w:val="0"/>
      <w:divBdr>
        <w:top w:val="none" w:sz="0" w:space="0" w:color="auto"/>
        <w:left w:val="none" w:sz="0" w:space="0" w:color="auto"/>
        <w:bottom w:val="none" w:sz="0" w:space="0" w:color="auto"/>
        <w:right w:val="none" w:sz="0" w:space="0" w:color="auto"/>
      </w:divBdr>
    </w:div>
    <w:div w:id="1539273304">
      <w:bodyDiv w:val="1"/>
      <w:marLeft w:val="0"/>
      <w:marRight w:val="0"/>
      <w:marTop w:val="0"/>
      <w:marBottom w:val="0"/>
      <w:divBdr>
        <w:top w:val="none" w:sz="0" w:space="0" w:color="auto"/>
        <w:left w:val="none" w:sz="0" w:space="0" w:color="auto"/>
        <w:bottom w:val="none" w:sz="0" w:space="0" w:color="auto"/>
        <w:right w:val="none" w:sz="0" w:space="0" w:color="auto"/>
      </w:divBdr>
    </w:div>
    <w:div w:id="1542277771">
      <w:bodyDiv w:val="1"/>
      <w:marLeft w:val="0"/>
      <w:marRight w:val="0"/>
      <w:marTop w:val="0"/>
      <w:marBottom w:val="0"/>
      <w:divBdr>
        <w:top w:val="none" w:sz="0" w:space="0" w:color="auto"/>
        <w:left w:val="none" w:sz="0" w:space="0" w:color="auto"/>
        <w:bottom w:val="none" w:sz="0" w:space="0" w:color="auto"/>
        <w:right w:val="none" w:sz="0" w:space="0" w:color="auto"/>
      </w:divBdr>
    </w:div>
    <w:div w:id="1577863668">
      <w:bodyDiv w:val="1"/>
      <w:marLeft w:val="0"/>
      <w:marRight w:val="0"/>
      <w:marTop w:val="0"/>
      <w:marBottom w:val="0"/>
      <w:divBdr>
        <w:top w:val="none" w:sz="0" w:space="0" w:color="auto"/>
        <w:left w:val="none" w:sz="0" w:space="0" w:color="auto"/>
        <w:bottom w:val="none" w:sz="0" w:space="0" w:color="auto"/>
        <w:right w:val="none" w:sz="0" w:space="0" w:color="auto"/>
      </w:divBdr>
    </w:div>
    <w:div w:id="1578512489">
      <w:bodyDiv w:val="1"/>
      <w:marLeft w:val="0"/>
      <w:marRight w:val="0"/>
      <w:marTop w:val="0"/>
      <w:marBottom w:val="0"/>
      <w:divBdr>
        <w:top w:val="none" w:sz="0" w:space="0" w:color="auto"/>
        <w:left w:val="none" w:sz="0" w:space="0" w:color="auto"/>
        <w:bottom w:val="none" w:sz="0" w:space="0" w:color="auto"/>
        <w:right w:val="none" w:sz="0" w:space="0" w:color="auto"/>
      </w:divBdr>
    </w:div>
    <w:div w:id="1590963992">
      <w:bodyDiv w:val="1"/>
      <w:marLeft w:val="0"/>
      <w:marRight w:val="0"/>
      <w:marTop w:val="0"/>
      <w:marBottom w:val="0"/>
      <w:divBdr>
        <w:top w:val="none" w:sz="0" w:space="0" w:color="auto"/>
        <w:left w:val="none" w:sz="0" w:space="0" w:color="auto"/>
        <w:bottom w:val="none" w:sz="0" w:space="0" w:color="auto"/>
        <w:right w:val="none" w:sz="0" w:space="0" w:color="auto"/>
      </w:divBdr>
    </w:div>
    <w:div w:id="1599169338">
      <w:bodyDiv w:val="1"/>
      <w:marLeft w:val="0"/>
      <w:marRight w:val="0"/>
      <w:marTop w:val="0"/>
      <w:marBottom w:val="0"/>
      <w:divBdr>
        <w:top w:val="none" w:sz="0" w:space="0" w:color="auto"/>
        <w:left w:val="none" w:sz="0" w:space="0" w:color="auto"/>
        <w:bottom w:val="none" w:sz="0" w:space="0" w:color="auto"/>
        <w:right w:val="none" w:sz="0" w:space="0" w:color="auto"/>
      </w:divBdr>
    </w:div>
    <w:div w:id="1685747303">
      <w:bodyDiv w:val="1"/>
      <w:marLeft w:val="0"/>
      <w:marRight w:val="0"/>
      <w:marTop w:val="0"/>
      <w:marBottom w:val="0"/>
      <w:divBdr>
        <w:top w:val="none" w:sz="0" w:space="0" w:color="auto"/>
        <w:left w:val="none" w:sz="0" w:space="0" w:color="auto"/>
        <w:bottom w:val="none" w:sz="0" w:space="0" w:color="auto"/>
        <w:right w:val="none" w:sz="0" w:space="0" w:color="auto"/>
      </w:divBdr>
    </w:div>
    <w:div w:id="1706060946">
      <w:bodyDiv w:val="1"/>
      <w:marLeft w:val="0"/>
      <w:marRight w:val="0"/>
      <w:marTop w:val="0"/>
      <w:marBottom w:val="0"/>
      <w:divBdr>
        <w:top w:val="none" w:sz="0" w:space="0" w:color="auto"/>
        <w:left w:val="none" w:sz="0" w:space="0" w:color="auto"/>
        <w:bottom w:val="none" w:sz="0" w:space="0" w:color="auto"/>
        <w:right w:val="none" w:sz="0" w:space="0" w:color="auto"/>
      </w:divBdr>
    </w:div>
    <w:div w:id="1738169708">
      <w:bodyDiv w:val="1"/>
      <w:marLeft w:val="0"/>
      <w:marRight w:val="0"/>
      <w:marTop w:val="0"/>
      <w:marBottom w:val="0"/>
      <w:divBdr>
        <w:top w:val="none" w:sz="0" w:space="0" w:color="auto"/>
        <w:left w:val="none" w:sz="0" w:space="0" w:color="auto"/>
        <w:bottom w:val="none" w:sz="0" w:space="0" w:color="auto"/>
        <w:right w:val="none" w:sz="0" w:space="0" w:color="auto"/>
      </w:divBdr>
    </w:div>
    <w:div w:id="1772356413">
      <w:bodyDiv w:val="1"/>
      <w:marLeft w:val="0"/>
      <w:marRight w:val="0"/>
      <w:marTop w:val="0"/>
      <w:marBottom w:val="0"/>
      <w:divBdr>
        <w:top w:val="none" w:sz="0" w:space="0" w:color="auto"/>
        <w:left w:val="none" w:sz="0" w:space="0" w:color="auto"/>
        <w:bottom w:val="none" w:sz="0" w:space="0" w:color="auto"/>
        <w:right w:val="none" w:sz="0" w:space="0" w:color="auto"/>
      </w:divBdr>
      <w:divsChild>
        <w:div w:id="1772116774">
          <w:marLeft w:val="0"/>
          <w:marRight w:val="0"/>
          <w:marTop w:val="0"/>
          <w:marBottom w:val="0"/>
          <w:divBdr>
            <w:top w:val="none" w:sz="0" w:space="0" w:color="auto"/>
            <w:left w:val="none" w:sz="0" w:space="0" w:color="auto"/>
            <w:bottom w:val="none" w:sz="0" w:space="0" w:color="auto"/>
            <w:right w:val="none" w:sz="0" w:space="0" w:color="auto"/>
          </w:divBdr>
          <w:divsChild>
            <w:div w:id="14451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3213">
      <w:bodyDiv w:val="1"/>
      <w:marLeft w:val="0"/>
      <w:marRight w:val="0"/>
      <w:marTop w:val="0"/>
      <w:marBottom w:val="0"/>
      <w:divBdr>
        <w:top w:val="none" w:sz="0" w:space="0" w:color="auto"/>
        <w:left w:val="none" w:sz="0" w:space="0" w:color="auto"/>
        <w:bottom w:val="none" w:sz="0" w:space="0" w:color="auto"/>
        <w:right w:val="none" w:sz="0" w:space="0" w:color="auto"/>
      </w:divBdr>
    </w:div>
    <w:div w:id="1825509389">
      <w:bodyDiv w:val="1"/>
      <w:marLeft w:val="0"/>
      <w:marRight w:val="0"/>
      <w:marTop w:val="0"/>
      <w:marBottom w:val="0"/>
      <w:divBdr>
        <w:top w:val="none" w:sz="0" w:space="0" w:color="auto"/>
        <w:left w:val="none" w:sz="0" w:space="0" w:color="auto"/>
        <w:bottom w:val="none" w:sz="0" w:space="0" w:color="auto"/>
        <w:right w:val="none" w:sz="0" w:space="0" w:color="auto"/>
      </w:divBdr>
    </w:div>
    <w:div w:id="1827814776">
      <w:bodyDiv w:val="1"/>
      <w:marLeft w:val="0"/>
      <w:marRight w:val="0"/>
      <w:marTop w:val="0"/>
      <w:marBottom w:val="0"/>
      <w:divBdr>
        <w:top w:val="none" w:sz="0" w:space="0" w:color="auto"/>
        <w:left w:val="none" w:sz="0" w:space="0" w:color="auto"/>
        <w:bottom w:val="none" w:sz="0" w:space="0" w:color="auto"/>
        <w:right w:val="none" w:sz="0" w:space="0" w:color="auto"/>
      </w:divBdr>
    </w:div>
    <w:div w:id="1832481229">
      <w:bodyDiv w:val="1"/>
      <w:marLeft w:val="0"/>
      <w:marRight w:val="0"/>
      <w:marTop w:val="0"/>
      <w:marBottom w:val="0"/>
      <w:divBdr>
        <w:top w:val="none" w:sz="0" w:space="0" w:color="auto"/>
        <w:left w:val="none" w:sz="0" w:space="0" w:color="auto"/>
        <w:bottom w:val="none" w:sz="0" w:space="0" w:color="auto"/>
        <w:right w:val="none" w:sz="0" w:space="0" w:color="auto"/>
      </w:divBdr>
      <w:divsChild>
        <w:div w:id="1363822336">
          <w:marLeft w:val="0"/>
          <w:marRight w:val="0"/>
          <w:marTop w:val="0"/>
          <w:marBottom w:val="0"/>
          <w:divBdr>
            <w:top w:val="none" w:sz="0" w:space="0" w:color="auto"/>
            <w:left w:val="none" w:sz="0" w:space="0" w:color="auto"/>
            <w:bottom w:val="none" w:sz="0" w:space="0" w:color="auto"/>
            <w:right w:val="none" w:sz="0" w:space="0" w:color="auto"/>
          </w:divBdr>
        </w:div>
        <w:div w:id="1659335527">
          <w:marLeft w:val="0"/>
          <w:marRight w:val="0"/>
          <w:marTop w:val="0"/>
          <w:marBottom w:val="0"/>
          <w:divBdr>
            <w:top w:val="none" w:sz="0" w:space="0" w:color="auto"/>
            <w:left w:val="none" w:sz="0" w:space="0" w:color="auto"/>
            <w:bottom w:val="none" w:sz="0" w:space="0" w:color="auto"/>
            <w:right w:val="none" w:sz="0" w:space="0" w:color="auto"/>
          </w:divBdr>
        </w:div>
        <w:div w:id="1402750786">
          <w:marLeft w:val="0"/>
          <w:marRight w:val="0"/>
          <w:marTop w:val="0"/>
          <w:marBottom w:val="0"/>
          <w:divBdr>
            <w:top w:val="none" w:sz="0" w:space="0" w:color="auto"/>
            <w:left w:val="none" w:sz="0" w:space="0" w:color="auto"/>
            <w:bottom w:val="none" w:sz="0" w:space="0" w:color="auto"/>
            <w:right w:val="none" w:sz="0" w:space="0" w:color="auto"/>
          </w:divBdr>
        </w:div>
        <w:div w:id="99996605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41945634">
          <w:marLeft w:val="0"/>
          <w:marRight w:val="0"/>
          <w:marTop w:val="0"/>
          <w:marBottom w:val="0"/>
          <w:divBdr>
            <w:top w:val="none" w:sz="0" w:space="0" w:color="auto"/>
            <w:left w:val="none" w:sz="0" w:space="0" w:color="auto"/>
            <w:bottom w:val="none" w:sz="0" w:space="0" w:color="auto"/>
            <w:right w:val="none" w:sz="0" w:space="0" w:color="auto"/>
          </w:divBdr>
        </w:div>
        <w:div w:id="1298101230">
          <w:marLeft w:val="0"/>
          <w:marRight w:val="0"/>
          <w:marTop w:val="0"/>
          <w:marBottom w:val="0"/>
          <w:divBdr>
            <w:top w:val="none" w:sz="0" w:space="0" w:color="auto"/>
            <w:left w:val="none" w:sz="0" w:space="0" w:color="auto"/>
            <w:bottom w:val="none" w:sz="0" w:space="0" w:color="auto"/>
            <w:right w:val="none" w:sz="0" w:space="0" w:color="auto"/>
          </w:divBdr>
        </w:div>
        <w:div w:id="617178632">
          <w:marLeft w:val="0"/>
          <w:marRight w:val="0"/>
          <w:marTop w:val="0"/>
          <w:marBottom w:val="0"/>
          <w:divBdr>
            <w:top w:val="none" w:sz="0" w:space="0" w:color="auto"/>
            <w:left w:val="none" w:sz="0" w:space="0" w:color="auto"/>
            <w:bottom w:val="none" w:sz="0" w:space="0" w:color="auto"/>
            <w:right w:val="none" w:sz="0" w:space="0" w:color="auto"/>
          </w:divBdr>
        </w:div>
      </w:divsChild>
    </w:div>
    <w:div w:id="1876194637">
      <w:bodyDiv w:val="1"/>
      <w:marLeft w:val="0"/>
      <w:marRight w:val="0"/>
      <w:marTop w:val="0"/>
      <w:marBottom w:val="0"/>
      <w:divBdr>
        <w:top w:val="none" w:sz="0" w:space="0" w:color="auto"/>
        <w:left w:val="none" w:sz="0" w:space="0" w:color="auto"/>
        <w:bottom w:val="none" w:sz="0" w:space="0" w:color="auto"/>
        <w:right w:val="none" w:sz="0" w:space="0" w:color="auto"/>
      </w:divBdr>
    </w:div>
    <w:div w:id="1889605165">
      <w:bodyDiv w:val="1"/>
      <w:marLeft w:val="0"/>
      <w:marRight w:val="0"/>
      <w:marTop w:val="0"/>
      <w:marBottom w:val="0"/>
      <w:divBdr>
        <w:top w:val="none" w:sz="0" w:space="0" w:color="auto"/>
        <w:left w:val="none" w:sz="0" w:space="0" w:color="auto"/>
        <w:bottom w:val="none" w:sz="0" w:space="0" w:color="auto"/>
        <w:right w:val="none" w:sz="0" w:space="0" w:color="auto"/>
      </w:divBdr>
    </w:div>
    <w:div w:id="1889948048">
      <w:bodyDiv w:val="1"/>
      <w:marLeft w:val="0"/>
      <w:marRight w:val="0"/>
      <w:marTop w:val="0"/>
      <w:marBottom w:val="0"/>
      <w:divBdr>
        <w:top w:val="none" w:sz="0" w:space="0" w:color="auto"/>
        <w:left w:val="none" w:sz="0" w:space="0" w:color="auto"/>
        <w:bottom w:val="none" w:sz="0" w:space="0" w:color="auto"/>
        <w:right w:val="none" w:sz="0" w:space="0" w:color="auto"/>
      </w:divBdr>
    </w:div>
    <w:div w:id="1927569437">
      <w:bodyDiv w:val="1"/>
      <w:marLeft w:val="0"/>
      <w:marRight w:val="0"/>
      <w:marTop w:val="0"/>
      <w:marBottom w:val="0"/>
      <w:divBdr>
        <w:top w:val="none" w:sz="0" w:space="0" w:color="auto"/>
        <w:left w:val="none" w:sz="0" w:space="0" w:color="auto"/>
        <w:bottom w:val="none" w:sz="0" w:space="0" w:color="auto"/>
        <w:right w:val="none" w:sz="0" w:space="0" w:color="auto"/>
      </w:divBdr>
    </w:div>
    <w:div w:id="1932464579">
      <w:bodyDiv w:val="1"/>
      <w:marLeft w:val="0"/>
      <w:marRight w:val="0"/>
      <w:marTop w:val="0"/>
      <w:marBottom w:val="0"/>
      <w:divBdr>
        <w:top w:val="none" w:sz="0" w:space="0" w:color="auto"/>
        <w:left w:val="none" w:sz="0" w:space="0" w:color="auto"/>
        <w:bottom w:val="none" w:sz="0" w:space="0" w:color="auto"/>
        <w:right w:val="none" w:sz="0" w:space="0" w:color="auto"/>
      </w:divBdr>
    </w:div>
    <w:div w:id="1933590972">
      <w:bodyDiv w:val="1"/>
      <w:marLeft w:val="0"/>
      <w:marRight w:val="0"/>
      <w:marTop w:val="0"/>
      <w:marBottom w:val="0"/>
      <w:divBdr>
        <w:top w:val="none" w:sz="0" w:space="0" w:color="auto"/>
        <w:left w:val="none" w:sz="0" w:space="0" w:color="auto"/>
        <w:bottom w:val="none" w:sz="0" w:space="0" w:color="auto"/>
        <w:right w:val="none" w:sz="0" w:space="0" w:color="auto"/>
      </w:divBdr>
    </w:div>
    <w:div w:id="1959992800">
      <w:bodyDiv w:val="1"/>
      <w:marLeft w:val="0"/>
      <w:marRight w:val="0"/>
      <w:marTop w:val="0"/>
      <w:marBottom w:val="0"/>
      <w:divBdr>
        <w:top w:val="none" w:sz="0" w:space="0" w:color="auto"/>
        <w:left w:val="none" w:sz="0" w:space="0" w:color="auto"/>
        <w:bottom w:val="none" w:sz="0" w:space="0" w:color="auto"/>
        <w:right w:val="none" w:sz="0" w:space="0" w:color="auto"/>
      </w:divBdr>
    </w:div>
    <w:div w:id="2034572437">
      <w:bodyDiv w:val="1"/>
      <w:marLeft w:val="0"/>
      <w:marRight w:val="0"/>
      <w:marTop w:val="0"/>
      <w:marBottom w:val="0"/>
      <w:divBdr>
        <w:top w:val="none" w:sz="0" w:space="0" w:color="auto"/>
        <w:left w:val="none" w:sz="0" w:space="0" w:color="auto"/>
        <w:bottom w:val="none" w:sz="0" w:space="0" w:color="auto"/>
        <w:right w:val="none" w:sz="0" w:space="0" w:color="auto"/>
      </w:divBdr>
    </w:div>
    <w:div w:id="2042586660">
      <w:bodyDiv w:val="1"/>
      <w:marLeft w:val="0"/>
      <w:marRight w:val="0"/>
      <w:marTop w:val="0"/>
      <w:marBottom w:val="0"/>
      <w:divBdr>
        <w:top w:val="none" w:sz="0" w:space="0" w:color="auto"/>
        <w:left w:val="none" w:sz="0" w:space="0" w:color="auto"/>
        <w:bottom w:val="none" w:sz="0" w:space="0" w:color="auto"/>
        <w:right w:val="none" w:sz="0" w:space="0" w:color="auto"/>
      </w:divBdr>
      <w:divsChild>
        <w:div w:id="705565650">
          <w:marLeft w:val="0"/>
          <w:marRight w:val="0"/>
          <w:marTop w:val="0"/>
          <w:marBottom w:val="0"/>
          <w:divBdr>
            <w:top w:val="none" w:sz="0" w:space="0" w:color="auto"/>
            <w:left w:val="none" w:sz="0" w:space="0" w:color="auto"/>
            <w:bottom w:val="none" w:sz="0" w:space="0" w:color="auto"/>
            <w:right w:val="none" w:sz="0" w:space="0" w:color="auto"/>
          </w:divBdr>
        </w:div>
      </w:divsChild>
    </w:div>
    <w:div w:id="2052420461">
      <w:bodyDiv w:val="1"/>
      <w:marLeft w:val="0"/>
      <w:marRight w:val="0"/>
      <w:marTop w:val="0"/>
      <w:marBottom w:val="0"/>
      <w:divBdr>
        <w:top w:val="none" w:sz="0" w:space="0" w:color="auto"/>
        <w:left w:val="none" w:sz="0" w:space="0" w:color="auto"/>
        <w:bottom w:val="none" w:sz="0" w:space="0" w:color="auto"/>
        <w:right w:val="none" w:sz="0" w:space="0" w:color="auto"/>
      </w:divBdr>
    </w:div>
    <w:div w:id="2079400830">
      <w:bodyDiv w:val="1"/>
      <w:marLeft w:val="0"/>
      <w:marRight w:val="0"/>
      <w:marTop w:val="0"/>
      <w:marBottom w:val="0"/>
      <w:divBdr>
        <w:top w:val="none" w:sz="0" w:space="0" w:color="auto"/>
        <w:left w:val="none" w:sz="0" w:space="0" w:color="auto"/>
        <w:bottom w:val="none" w:sz="0" w:space="0" w:color="auto"/>
        <w:right w:val="none" w:sz="0" w:space="0" w:color="auto"/>
      </w:divBdr>
    </w:div>
    <w:div w:id="2112702489">
      <w:bodyDiv w:val="1"/>
      <w:marLeft w:val="0"/>
      <w:marRight w:val="0"/>
      <w:marTop w:val="0"/>
      <w:marBottom w:val="0"/>
      <w:divBdr>
        <w:top w:val="none" w:sz="0" w:space="0" w:color="auto"/>
        <w:left w:val="none" w:sz="0" w:space="0" w:color="auto"/>
        <w:bottom w:val="none" w:sz="0" w:space="0" w:color="auto"/>
        <w:right w:val="none" w:sz="0" w:space="0" w:color="auto"/>
      </w:divBdr>
    </w:div>
    <w:div w:id="2124493598">
      <w:bodyDiv w:val="1"/>
      <w:marLeft w:val="0"/>
      <w:marRight w:val="0"/>
      <w:marTop w:val="0"/>
      <w:marBottom w:val="0"/>
      <w:divBdr>
        <w:top w:val="none" w:sz="0" w:space="0" w:color="auto"/>
        <w:left w:val="none" w:sz="0" w:space="0" w:color="auto"/>
        <w:bottom w:val="none" w:sz="0" w:space="0" w:color="auto"/>
        <w:right w:val="none" w:sz="0" w:space="0" w:color="auto"/>
      </w:divBdr>
    </w:div>
    <w:div w:id="2124613472">
      <w:bodyDiv w:val="1"/>
      <w:marLeft w:val="0"/>
      <w:marRight w:val="0"/>
      <w:marTop w:val="0"/>
      <w:marBottom w:val="0"/>
      <w:divBdr>
        <w:top w:val="none" w:sz="0" w:space="0" w:color="auto"/>
        <w:left w:val="none" w:sz="0" w:space="0" w:color="auto"/>
        <w:bottom w:val="none" w:sz="0" w:space="0" w:color="auto"/>
        <w:right w:val="none" w:sz="0" w:space="0" w:color="auto"/>
      </w:divBdr>
      <w:divsChild>
        <w:div w:id="1900631769">
          <w:marLeft w:val="0"/>
          <w:marRight w:val="0"/>
          <w:marTop w:val="0"/>
          <w:marBottom w:val="0"/>
          <w:divBdr>
            <w:top w:val="none" w:sz="0" w:space="0" w:color="auto"/>
            <w:left w:val="none" w:sz="0" w:space="0" w:color="auto"/>
            <w:bottom w:val="none" w:sz="0" w:space="0" w:color="auto"/>
            <w:right w:val="none" w:sz="0" w:space="0" w:color="auto"/>
          </w:divBdr>
        </w:div>
        <w:div w:id="1961452679">
          <w:marLeft w:val="0"/>
          <w:marRight w:val="0"/>
          <w:marTop w:val="0"/>
          <w:marBottom w:val="0"/>
          <w:divBdr>
            <w:top w:val="none" w:sz="0" w:space="0" w:color="auto"/>
            <w:left w:val="none" w:sz="0" w:space="0" w:color="auto"/>
            <w:bottom w:val="none" w:sz="0" w:space="0" w:color="auto"/>
            <w:right w:val="none" w:sz="0" w:space="0" w:color="auto"/>
          </w:divBdr>
        </w:div>
        <w:div w:id="850099613">
          <w:marLeft w:val="0"/>
          <w:marRight w:val="0"/>
          <w:marTop w:val="0"/>
          <w:marBottom w:val="0"/>
          <w:divBdr>
            <w:top w:val="none" w:sz="0" w:space="0" w:color="auto"/>
            <w:left w:val="none" w:sz="0" w:space="0" w:color="auto"/>
            <w:bottom w:val="none" w:sz="0" w:space="0" w:color="auto"/>
            <w:right w:val="none" w:sz="0" w:space="0" w:color="auto"/>
          </w:divBdr>
        </w:div>
        <w:div w:id="477840685">
          <w:marLeft w:val="0"/>
          <w:marRight w:val="0"/>
          <w:marTop w:val="0"/>
          <w:marBottom w:val="0"/>
          <w:divBdr>
            <w:top w:val="none" w:sz="0" w:space="0" w:color="auto"/>
            <w:left w:val="none" w:sz="0" w:space="0" w:color="auto"/>
            <w:bottom w:val="none" w:sz="0" w:space="0" w:color="auto"/>
            <w:right w:val="none" w:sz="0" w:space="0" w:color="auto"/>
          </w:divBdr>
        </w:div>
        <w:div w:id="1985347932">
          <w:marLeft w:val="0"/>
          <w:marRight w:val="0"/>
          <w:marTop w:val="0"/>
          <w:marBottom w:val="0"/>
          <w:divBdr>
            <w:top w:val="none" w:sz="0" w:space="0" w:color="auto"/>
            <w:left w:val="none" w:sz="0" w:space="0" w:color="auto"/>
            <w:bottom w:val="none" w:sz="0" w:space="0" w:color="auto"/>
            <w:right w:val="none" w:sz="0" w:space="0" w:color="auto"/>
          </w:divBdr>
        </w:div>
        <w:div w:id="891575275">
          <w:marLeft w:val="0"/>
          <w:marRight w:val="0"/>
          <w:marTop w:val="0"/>
          <w:marBottom w:val="0"/>
          <w:divBdr>
            <w:top w:val="none" w:sz="0" w:space="0" w:color="auto"/>
            <w:left w:val="none" w:sz="0" w:space="0" w:color="auto"/>
            <w:bottom w:val="none" w:sz="0" w:space="0" w:color="auto"/>
            <w:right w:val="none" w:sz="0" w:space="0" w:color="auto"/>
          </w:divBdr>
        </w:div>
        <w:div w:id="1875582290">
          <w:marLeft w:val="0"/>
          <w:marRight w:val="0"/>
          <w:marTop w:val="0"/>
          <w:marBottom w:val="0"/>
          <w:divBdr>
            <w:top w:val="none" w:sz="0" w:space="0" w:color="auto"/>
            <w:left w:val="none" w:sz="0" w:space="0" w:color="auto"/>
            <w:bottom w:val="none" w:sz="0" w:space="0" w:color="auto"/>
            <w:right w:val="none" w:sz="0" w:space="0" w:color="auto"/>
          </w:divBdr>
        </w:div>
        <w:div w:id="1650210321">
          <w:marLeft w:val="0"/>
          <w:marRight w:val="0"/>
          <w:marTop w:val="0"/>
          <w:marBottom w:val="0"/>
          <w:divBdr>
            <w:top w:val="none" w:sz="0" w:space="0" w:color="auto"/>
            <w:left w:val="none" w:sz="0" w:space="0" w:color="auto"/>
            <w:bottom w:val="none" w:sz="0" w:space="0" w:color="auto"/>
            <w:right w:val="none" w:sz="0" w:space="0" w:color="auto"/>
          </w:divBdr>
        </w:div>
        <w:div w:id="1040325556">
          <w:marLeft w:val="0"/>
          <w:marRight w:val="0"/>
          <w:marTop w:val="0"/>
          <w:marBottom w:val="0"/>
          <w:divBdr>
            <w:top w:val="none" w:sz="0" w:space="0" w:color="auto"/>
            <w:left w:val="none" w:sz="0" w:space="0" w:color="auto"/>
            <w:bottom w:val="none" w:sz="0" w:space="0" w:color="auto"/>
            <w:right w:val="none" w:sz="0" w:space="0" w:color="auto"/>
          </w:divBdr>
        </w:div>
        <w:div w:id="1627083909">
          <w:marLeft w:val="0"/>
          <w:marRight w:val="0"/>
          <w:marTop w:val="0"/>
          <w:marBottom w:val="0"/>
          <w:divBdr>
            <w:top w:val="none" w:sz="0" w:space="0" w:color="auto"/>
            <w:left w:val="none" w:sz="0" w:space="0" w:color="auto"/>
            <w:bottom w:val="none" w:sz="0" w:space="0" w:color="auto"/>
            <w:right w:val="none" w:sz="0" w:space="0" w:color="auto"/>
          </w:divBdr>
        </w:div>
        <w:div w:id="81150172">
          <w:marLeft w:val="0"/>
          <w:marRight w:val="0"/>
          <w:marTop w:val="0"/>
          <w:marBottom w:val="0"/>
          <w:divBdr>
            <w:top w:val="none" w:sz="0" w:space="0" w:color="auto"/>
            <w:left w:val="none" w:sz="0" w:space="0" w:color="auto"/>
            <w:bottom w:val="none" w:sz="0" w:space="0" w:color="auto"/>
            <w:right w:val="none" w:sz="0" w:space="0" w:color="auto"/>
          </w:divBdr>
        </w:div>
        <w:div w:id="1388140162">
          <w:marLeft w:val="0"/>
          <w:marRight w:val="0"/>
          <w:marTop w:val="0"/>
          <w:marBottom w:val="0"/>
          <w:divBdr>
            <w:top w:val="none" w:sz="0" w:space="0" w:color="auto"/>
            <w:left w:val="none" w:sz="0" w:space="0" w:color="auto"/>
            <w:bottom w:val="none" w:sz="0" w:space="0" w:color="auto"/>
            <w:right w:val="none" w:sz="0" w:space="0" w:color="auto"/>
          </w:divBdr>
        </w:div>
        <w:div w:id="1276863433">
          <w:marLeft w:val="0"/>
          <w:marRight w:val="0"/>
          <w:marTop w:val="0"/>
          <w:marBottom w:val="0"/>
          <w:divBdr>
            <w:top w:val="none" w:sz="0" w:space="0" w:color="auto"/>
            <w:left w:val="none" w:sz="0" w:space="0" w:color="auto"/>
            <w:bottom w:val="none" w:sz="0" w:space="0" w:color="auto"/>
            <w:right w:val="none" w:sz="0" w:space="0" w:color="auto"/>
          </w:divBdr>
        </w:div>
        <w:div w:id="1250314371">
          <w:marLeft w:val="0"/>
          <w:marRight w:val="0"/>
          <w:marTop w:val="0"/>
          <w:marBottom w:val="0"/>
          <w:divBdr>
            <w:top w:val="none" w:sz="0" w:space="0" w:color="auto"/>
            <w:left w:val="none" w:sz="0" w:space="0" w:color="auto"/>
            <w:bottom w:val="none" w:sz="0" w:space="0" w:color="auto"/>
            <w:right w:val="none" w:sz="0" w:space="0" w:color="auto"/>
          </w:divBdr>
        </w:div>
        <w:div w:id="1728797905">
          <w:marLeft w:val="0"/>
          <w:marRight w:val="0"/>
          <w:marTop w:val="0"/>
          <w:marBottom w:val="0"/>
          <w:divBdr>
            <w:top w:val="none" w:sz="0" w:space="0" w:color="auto"/>
            <w:left w:val="none" w:sz="0" w:space="0" w:color="auto"/>
            <w:bottom w:val="none" w:sz="0" w:space="0" w:color="auto"/>
            <w:right w:val="none" w:sz="0" w:space="0" w:color="auto"/>
          </w:divBdr>
        </w:div>
        <w:div w:id="1609580626">
          <w:marLeft w:val="0"/>
          <w:marRight w:val="0"/>
          <w:marTop w:val="0"/>
          <w:marBottom w:val="0"/>
          <w:divBdr>
            <w:top w:val="none" w:sz="0" w:space="0" w:color="auto"/>
            <w:left w:val="none" w:sz="0" w:space="0" w:color="auto"/>
            <w:bottom w:val="none" w:sz="0" w:space="0" w:color="auto"/>
            <w:right w:val="none" w:sz="0" w:space="0" w:color="auto"/>
          </w:divBdr>
        </w:div>
        <w:div w:id="586496087">
          <w:marLeft w:val="0"/>
          <w:marRight w:val="0"/>
          <w:marTop w:val="0"/>
          <w:marBottom w:val="0"/>
          <w:divBdr>
            <w:top w:val="none" w:sz="0" w:space="0" w:color="auto"/>
            <w:left w:val="none" w:sz="0" w:space="0" w:color="auto"/>
            <w:bottom w:val="none" w:sz="0" w:space="0" w:color="auto"/>
            <w:right w:val="none" w:sz="0" w:space="0" w:color="auto"/>
          </w:divBdr>
        </w:div>
        <w:div w:id="1923948345">
          <w:marLeft w:val="0"/>
          <w:marRight w:val="0"/>
          <w:marTop w:val="0"/>
          <w:marBottom w:val="0"/>
          <w:divBdr>
            <w:top w:val="none" w:sz="0" w:space="0" w:color="auto"/>
            <w:left w:val="none" w:sz="0" w:space="0" w:color="auto"/>
            <w:bottom w:val="none" w:sz="0" w:space="0" w:color="auto"/>
            <w:right w:val="none" w:sz="0" w:space="0" w:color="auto"/>
          </w:divBdr>
        </w:div>
        <w:div w:id="1752191799">
          <w:marLeft w:val="0"/>
          <w:marRight w:val="0"/>
          <w:marTop w:val="0"/>
          <w:marBottom w:val="0"/>
          <w:divBdr>
            <w:top w:val="none" w:sz="0" w:space="0" w:color="auto"/>
            <w:left w:val="none" w:sz="0" w:space="0" w:color="auto"/>
            <w:bottom w:val="none" w:sz="0" w:space="0" w:color="auto"/>
            <w:right w:val="none" w:sz="0" w:space="0" w:color="auto"/>
          </w:divBdr>
        </w:div>
        <w:div w:id="237596812">
          <w:marLeft w:val="0"/>
          <w:marRight w:val="0"/>
          <w:marTop w:val="0"/>
          <w:marBottom w:val="0"/>
          <w:divBdr>
            <w:top w:val="none" w:sz="0" w:space="0" w:color="auto"/>
            <w:left w:val="none" w:sz="0" w:space="0" w:color="auto"/>
            <w:bottom w:val="none" w:sz="0" w:space="0" w:color="auto"/>
            <w:right w:val="none" w:sz="0" w:space="0" w:color="auto"/>
          </w:divBdr>
        </w:div>
        <w:div w:id="1327905558">
          <w:marLeft w:val="0"/>
          <w:marRight w:val="0"/>
          <w:marTop w:val="0"/>
          <w:marBottom w:val="0"/>
          <w:divBdr>
            <w:top w:val="none" w:sz="0" w:space="0" w:color="auto"/>
            <w:left w:val="none" w:sz="0" w:space="0" w:color="auto"/>
            <w:bottom w:val="none" w:sz="0" w:space="0" w:color="auto"/>
            <w:right w:val="none" w:sz="0" w:space="0" w:color="auto"/>
          </w:divBdr>
        </w:div>
        <w:div w:id="1102071906">
          <w:marLeft w:val="0"/>
          <w:marRight w:val="0"/>
          <w:marTop w:val="0"/>
          <w:marBottom w:val="0"/>
          <w:divBdr>
            <w:top w:val="none" w:sz="0" w:space="0" w:color="auto"/>
            <w:left w:val="none" w:sz="0" w:space="0" w:color="auto"/>
            <w:bottom w:val="none" w:sz="0" w:space="0" w:color="auto"/>
            <w:right w:val="none" w:sz="0" w:space="0" w:color="auto"/>
          </w:divBdr>
        </w:div>
        <w:div w:id="2066446836">
          <w:marLeft w:val="0"/>
          <w:marRight w:val="0"/>
          <w:marTop w:val="0"/>
          <w:marBottom w:val="0"/>
          <w:divBdr>
            <w:top w:val="none" w:sz="0" w:space="0" w:color="auto"/>
            <w:left w:val="none" w:sz="0" w:space="0" w:color="auto"/>
            <w:bottom w:val="none" w:sz="0" w:space="0" w:color="auto"/>
            <w:right w:val="none" w:sz="0" w:space="0" w:color="auto"/>
          </w:divBdr>
        </w:div>
        <w:div w:id="88048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A0EDFE3-6204-4F31-A32C-00521A7B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19</Pages>
  <Words>4734</Words>
  <Characters>26985</Characters>
  <Application>Microsoft Office Word</Application>
  <DocSecurity>0</DocSecurity>
  <Lines>224</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BLACK EDITION - tum0r</Company>
  <LinksUpToDate>false</LinksUpToDate>
  <CharactersWithSpaces>31656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G. P. Siva</dc:creator>
  <cp:lastModifiedBy>John Paul McTague</cp:lastModifiedBy>
  <cp:revision>4</cp:revision>
  <dcterms:created xsi:type="dcterms:W3CDTF">2016-09-03T14:26:00Z</dcterms:created>
  <dcterms:modified xsi:type="dcterms:W3CDTF">2016-09-03T15:59:00Z</dcterms:modified>
</cp:coreProperties>
</file>